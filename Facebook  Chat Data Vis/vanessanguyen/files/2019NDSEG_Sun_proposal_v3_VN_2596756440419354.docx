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7780" w14:textId="20E997A4" w:rsidR="00371940" w:rsidRPr="00371940" w:rsidRDefault="00371940" w:rsidP="00005075">
      <w:pPr>
        <w:spacing w:line="240" w:lineRule="auto"/>
        <w:jc w:val="both"/>
        <w:rPr>
          <w:rFonts w:ascii="Times New Roman" w:hAnsi="Times New Roman" w:cs="Times New Roman"/>
          <w:sz w:val="24"/>
          <w:szCs w:val="24"/>
        </w:rPr>
      </w:pPr>
      <w:r w:rsidRPr="0053547E">
        <w:rPr>
          <w:rFonts w:ascii="Times New Roman" w:hAnsi="Times New Roman" w:cs="Times New Roman"/>
          <w:sz w:val="24"/>
          <w:szCs w:val="24"/>
        </w:rPr>
        <w:t xml:space="preserve">Identifying </w:t>
      </w:r>
      <w:r w:rsidR="00297887">
        <w:rPr>
          <w:rFonts w:ascii="Times New Roman" w:hAnsi="Times New Roman" w:cs="Times New Roman"/>
          <w:sz w:val="24"/>
          <w:szCs w:val="24"/>
        </w:rPr>
        <w:t xml:space="preserve">multidimensional </w:t>
      </w:r>
      <w:r w:rsidRPr="0053547E">
        <w:rPr>
          <w:rFonts w:ascii="Times New Roman" w:hAnsi="Times New Roman" w:cs="Times New Roman"/>
          <w:sz w:val="24"/>
          <w:szCs w:val="24"/>
        </w:rPr>
        <w:t xml:space="preserve">neural correlates of pain </w:t>
      </w:r>
      <w:r w:rsidR="00F775EF">
        <w:rPr>
          <w:rFonts w:ascii="Times New Roman" w:hAnsi="Times New Roman" w:cs="Times New Roman"/>
          <w:sz w:val="24"/>
          <w:szCs w:val="24"/>
        </w:rPr>
        <w:t xml:space="preserve">perception and efficacy of </w:t>
      </w:r>
      <w:r w:rsidRPr="0053547E">
        <w:rPr>
          <w:rFonts w:ascii="Times New Roman" w:hAnsi="Times New Roman" w:cs="Times New Roman"/>
          <w:sz w:val="24"/>
          <w:szCs w:val="24"/>
        </w:rPr>
        <w:t>brain stimulation therapy</w:t>
      </w:r>
    </w:p>
    <w:p w14:paraId="43560568" w14:textId="4363D281" w:rsidR="00A03228" w:rsidRPr="00535D78" w:rsidRDefault="00A03228" w:rsidP="00005075">
      <w:pPr>
        <w:spacing w:line="240" w:lineRule="auto"/>
        <w:jc w:val="both"/>
        <w:rPr>
          <w:rFonts w:ascii="Times New Roman" w:hAnsi="Times New Roman" w:cs="Times New Roman"/>
          <w:sz w:val="24"/>
          <w:szCs w:val="24"/>
          <w:u w:val="single"/>
        </w:rPr>
      </w:pPr>
      <w:r w:rsidRPr="00535D78">
        <w:rPr>
          <w:rFonts w:ascii="Times New Roman" w:hAnsi="Times New Roman" w:cs="Times New Roman"/>
          <w:sz w:val="24"/>
          <w:szCs w:val="24"/>
          <w:u w:val="single"/>
        </w:rPr>
        <w:t>Summary</w:t>
      </w:r>
    </w:p>
    <w:p w14:paraId="013E8EA6" w14:textId="315ACFFE" w:rsidR="007C338C" w:rsidRPr="0053547E" w:rsidRDefault="00B75809" w:rsidP="00005075">
      <w:pPr>
        <w:spacing w:line="240" w:lineRule="auto"/>
        <w:jc w:val="both"/>
        <w:rPr>
          <w:rFonts w:ascii="Times New Roman" w:hAnsi="Times New Roman" w:cs="Times New Roman"/>
          <w:sz w:val="24"/>
          <w:szCs w:val="24"/>
        </w:rPr>
      </w:pPr>
      <w:r>
        <w:rPr>
          <w:rFonts w:ascii="Times New Roman" w:hAnsi="Times New Roman" w:cs="Times New Roman"/>
          <w:sz w:val="24"/>
          <w:szCs w:val="24"/>
        </w:rPr>
        <w:t>My</w:t>
      </w:r>
      <w:r w:rsidR="007C338C">
        <w:rPr>
          <w:rFonts w:ascii="Times New Roman" w:hAnsi="Times New Roman" w:cs="Times New Roman"/>
          <w:sz w:val="24"/>
          <w:szCs w:val="24"/>
        </w:rPr>
        <w:t xml:space="preserve"> g</w:t>
      </w:r>
      <w:r w:rsidR="007C338C" w:rsidRPr="0053547E">
        <w:rPr>
          <w:rFonts w:ascii="Times New Roman" w:hAnsi="Times New Roman" w:cs="Times New Roman"/>
          <w:sz w:val="24"/>
          <w:szCs w:val="24"/>
        </w:rPr>
        <w:t xml:space="preserve">oal is to create a non-pharmacological </w:t>
      </w:r>
      <w:r w:rsidR="00535C8C">
        <w:rPr>
          <w:rFonts w:ascii="Times New Roman" w:hAnsi="Times New Roman" w:cs="Times New Roman"/>
          <w:sz w:val="24"/>
          <w:szCs w:val="24"/>
        </w:rPr>
        <w:t>treatment for</w:t>
      </w:r>
      <w:r w:rsidR="007C338C" w:rsidRPr="0053547E">
        <w:rPr>
          <w:rFonts w:ascii="Times New Roman" w:hAnsi="Times New Roman" w:cs="Times New Roman"/>
          <w:sz w:val="24"/>
          <w:szCs w:val="24"/>
        </w:rPr>
        <w:t xml:space="preserve"> </w:t>
      </w:r>
      <w:r w:rsidR="007C338C">
        <w:rPr>
          <w:rFonts w:ascii="Times New Roman" w:hAnsi="Times New Roman" w:cs="Times New Roman"/>
          <w:sz w:val="24"/>
          <w:szCs w:val="24"/>
        </w:rPr>
        <w:t xml:space="preserve">chronic </w:t>
      </w:r>
      <w:r w:rsidR="007C338C" w:rsidRPr="0053547E">
        <w:rPr>
          <w:rFonts w:ascii="Times New Roman" w:hAnsi="Times New Roman" w:cs="Times New Roman"/>
          <w:sz w:val="24"/>
          <w:szCs w:val="24"/>
        </w:rPr>
        <w:t xml:space="preserve">pain that </w:t>
      </w:r>
      <w:r w:rsidR="007C338C">
        <w:rPr>
          <w:rFonts w:ascii="Times New Roman" w:hAnsi="Times New Roman" w:cs="Times New Roman"/>
          <w:sz w:val="24"/>
          <w:szCs w:val="24"/>
        </w:rPr>
        <w:t>is</w:t>
      </w:r>
      <w:r w:rsidR="007C338C" w:rsidRPr="0053547E">
        <w:rPr>
          <w:rFonts w:ascii="Times New Roman" w:hAnsi="Times New Roman" w:cs="Times New Roman"/>
          <w:sz w:val="24"/>
          <w:szCs w:val="24"/>
        </w:rPr>
        <w:t xml:space="preserve"> personalized and receptive to </w:t>
      </w:r>
      <w:r w:rsidR="00535C8C">
        <w:rPr>
          <w:rFonts w:ascii="Times New Roman" w:hAnsi="Times New Roman" w:cs="Times New Roman"/>
          <w:sz w:val="24"/>
          <w:szCs w:val="24"/>
        </w:rPr>
        <w:t>an individual’s</w:t>
      </w:r>
      <w:r w:rsidR="007C338C" w:rsidRPr="0053547E">
        <w:rPr>
          <w:rFonts w:ascii="Times New Roman" w:hAnsi="Times New Roman" w:cs="Times New Roman"/>
          <w:sz w:val="24"/>
          <w:szCs w:val="24"/>
        </w:rPr>
        <w:t xml:space="preserve"> subjective experience of pain</w:t>
      </w:r>
      <w:r w:rsidR="00CF3B02">
        <w:rPr>
          <w:rFonts w:ascii="Times New Roman" w:hAnsi="Times New Roman" w:cs="Times New Roman"/>
          <w:sz w:val="24"/>
          <w:szCs w:val="24"/>
        </w:rPr>
        <w:t>, including pain intensity and its</w:t>
      </w:r>
      <w:r w:rsidR="00433EDA">
        <w:rPr>
          <w:rFonts w:ascii="Times New Roman" w:hAnsi="Times New Roman" w:cs="Times New Roman"/>
          <w:sz w:val="24"/>
          <w:szCs w:val="24"/>
        </w:rPr>
        <w:t xml:space="preserve"> disruption to quality of life</w:t>
      </w:r>
      <w:r w:rsidR="007C338C" w:rsidRPr="0053547E">
        <w:rPr>
          <w:rFonts w:ascii="Times New Roman" w:hAnsi="Times New Roman" w:cs="Times New Roman"/>
          <w:sz w:val="24"/>
          <w:szCs w:val="24"/>
        </w:rPr>
        <w:t xml:space="preserve">. </w:t>
      </w:r>
      <w:commentRangeStart w:id="0"/>
      <w:r w:rsidRPr="00535D78">
        <w:rPr>
          <w:rFonts w:ascii="Times New Roman" w:hAnsi="Times New Roman" w:cs="Times New Roman"/>
          <w:b/>
          <w:bCs/>
          <w:sz w:val="24"/>
          <w:szCs w:val="24"/>
        </w:rPr>
        <w:t>My</w:t>
      </w:r>
      <w:r w:rsidR="007C338C" w:rsidRPr="00535D78">
        <w:rPr>
          <w:rFonts w:ascii="Times New Roman" w:hAnsi="Times New Roman" w:cs="Times New Roman"/>
          <w:b/>
          <w:bCs/>
          <w:sz w:val="24"/>
          <w:szCs w:val="24"/>
        </w:rPr>
        <w:t xml:space="preserve"> proposed solution </w:t>
      </w:r>
      <w:commentRangeEnd w:id="0"/>
      <w:r w:rsidR="00B83B7E">
        <w:rPr>
          <w:rStyle w:val="CommentReference"/>
        </w:rPr>
        <w:commentReference w:id="0"/>
      </w:r>
      <w:r w:rsidR="007C338C" w:rsidRPr="00535D78">
        <w:rPr>
          <w:rFonts w:ascii="Times New Roman" w:hAnsi="Times New Roman" w:cs="Times New Roman"/>
          <w:b/>
          <w:bCs/>
          <w:sz w:val="24"/>
          <w:szCs w:val="24"/>
        </w:rPr>
        <w:t>is a brain-computer interface</w:t>
      </w:r>
      <w:r w:rsidR="00535C8C" w:rsidRPr="00535D78">
        <w:rPr>
          <w:rFonts w:ascii="Times New Roman" w:hAnsi="Times New Roman" w:cs="Times New Roman"/>
          <w:b/>
          <w:bCs/>
          <w:sz w:val="24"/>
          <w:szCs w:val="24"/>
        </w:rPr>
        <w:t xml:space="preserve"> (BCI)</w:t>
      </w:r>
      <w:r w:rsidR="007C338C" w:rsidRPr="00535D78">
        <w:rPr>
          <w:rFonts w:ascii="Times New Roman" w:hAnsi="Times New Roman" w:cs="Times New Roman"/>
          <w:b/>
          <w:bCs/>
          <w:sz w:val="24"/>
          <w:szCs w:val="24"/>
        </w:rPr>
        <w:t xml:space="preserve"> that </w:t>
      </w:r>
      <w:r w:rsidR="00E01123" w:rsidRPr="00535D78">
        <w:rPr>
          <w:rFonts w:ascii="Times New Roman" w:hAnsi="Times New Roman" w:cs="Times New Roman"/>
          <w:b/>
          <w:bCs/>
          <w:sz w:val="24"/>
          <w:szCs w:val="24"/>
        </w:rPr>
        <w:t>uses neural biomarkers to</w:t>
      </w:r>
      <w:r w:rsidR="007C338C" w:rsidRPr="00535D78">
        <w:rPr>
          <w:rFonts w:ascii="Times New Roman" w:hAnsi="Times New Roman" w:cs="Times New Roman"/>
          <w:b/>
          <w:bCs/>
          <w:sz w:val="24"/>
          <w:szCs w:val="24"/>
        </w:rPr>
        <w:t xml:space="preserve"> decode when </w:t>
      </w:r>
      <w:r w:rsidR="00CF3B02">
        <w:rPr>
          <w:rFonts w:ascii="Times New Roman" w:hAnsi="Times New Roman" w:cs="Times New Roman"/>
          <w:b/>
          <w:bCs/>
          <w:sz w:val="24"/>
          <w:szCs w:val="24"/>
        </w:rPr>
        <w:t>pain reach</w:t>
      </w:r>
      <w:r w:rsidR="008D6D76">
        <w:rPr>
          <w:rFonts w:ascii="Times New Roman" w:hAnsi="Times New Roman" w:cs="Times New Roman"/>
          <w:b/>
          <w:bCs/>
          <w:sz w:val="24"/>
          <w:szCs w:val="24"/>
        </w:rPr>
        <w:t>es</w:t>
      </w:r>
      <w:r w:rsidR="00CF3B02">
        <w:rPr>
          <w:rFonts w:ascii="Times New Roman" w:hAnsi="Times New Roman" w:cs="Times New Roman"/>
          <w:b/>
          <w:bCs/>
          <w:sz w:val="24"/>
          <w:szCs w:val="24"/>
        </w:rPr>
        <w:t xml:space="preserve"> an undesirable threshold,</w:t>
      </w:r>
      <w:r w:rsidR="007C338C" w:rsidRPr="00535D78">
        <w:rPr>
          <w:rFonts w:ascii="Times New Roman" w:hAnsi="Times New Roman" w:cs="Times New Roman"/>
          <w:b/>
          <w:bCs/>
          <w:sz w:val="24"/>
          <w:szCs w:val="24"/>
        </w:rPr>
        <w:t xml:space="preserve"> and then subsequently deliver</w:t>
      </w:r>
      <w:r w:rsidR="008D6D76">
        <w:rPr>
          <w:rFonts w:ascii="Times New Roman" w:hAnsi="Times New Roman" w:cs="Times New Roman"/>
          <w:b/>
          <w:bCs/>
          <w:sz w:val="24"/>
          <w:szCs w:val="24"/>
        </w:rPr>
        <w:t>s</w:t>
      </w:r>
      <w:r w:rsidR="007C338C" w:rsidRPr="00535D78">
        <w:rPr>
          <w:rFonts w:ascii="Times New Roman" w:hAnsi="Times New Roman" w:cs="Times New Roman"/>
          <w:b/>
          <w:bCs/>
          <w:sz w:val="24"/>
          <w:szCs w:val="24"/>
        </w:rPr>
        <w:t xml:space="preserve"> e</w:t>
      </w:r>
      <w:r w:rsidR="00535C8C" w:rsidRPr="00535D78">
        <w:rPr>
          <w:rFonts w:ascii="Times New Roman" w:hAnsi="Times New Roman" w:cs="Times New Roman"/>
          <w:b/>
          <w:bCs/>
          <w:sz w:val="24"/>
          <w:szCs w:val="24"/>
        </w:rPr>
        <w:t>lectrical</w:t>
      </w:r>
      <w:r w:rsidR="007C338C" w:rsidRPr="00535D78">
        <w:rPr>
          <w:rFonts w:ascii="Times New Roman" w:hAnsi="Times New Roman" w:cs="Times New Roman"/>
          <w:b/>
          <w:bCs/>
          <w:sz w:val="24"/>
          <w:szCs w:val="24"/>
        </w:rPr>
        <w:t xml:space="preserve"> stimulation to alter neural activity </w:t>
      </w:r>
      <w:r w:rsidR="00535C8C" w:rsidRPr="00535D78">
        <w:rPr>
          <w:rFonts w:ascii="Times New Roman" w:hAnsi="Times New Roman" w:cs="Times New Roman"/>
          <w:b/>
          <w:bCs/>
          <w:sz w:val="24"/>
          <w:szCs w:val="24"/>
        </w:rPr>
        <w:t>to reduce pain</w:t>
      </w:r>
      <w:r w:rsidR="007C338C" w:rsidRPr="0053547E">
        <w:rPr>
          <w:rFonts w:ascii="Times New Roman" w:hAnsi="Times New Roman" w:cs="Times New Roman"/>
          <w:sz w:val="24"/>
          <w:szCs w:val="24"/>
        </w:rPr>
        <w:t xml:space="preserve">. </w:t>
      </w:r>
      <w:r w:rsidR="00535C8C">
        <w:rPr>
          <w:rFonts w:ascii="Times New Roman" w:hAnsi="Times New Roman" w:cs="Times New Roman"/>
          <w:sz w:val="24"/>
          <w:szCs w:val="24"/>
        </w:rPr>
        <w:t>Here</w:t>
      </w:r>
      <w:r w:rsidR="007C338C" w:rsidRPr="0053547E">
        <w:rPr>
          <w:rFonts w:ascii="Times New Roman" w:hAnsi="Times New Roman" w:cs="Times New Roman"/>
          <w:sz w:val="24"/>
          <w:szCs w:val="24"/>
        </w:rPr>
        <w:t xml:space="preserve">, </w:t>
      </w:r>
      <w:r>
        <w:rPr>
          <w:rFonts w:ascii="Times New Roman" w:hAnsi="Times New Roman" w:cs="Times New Roman"/>
          <w:sz w:val="24"/>
          <w:szCs w:val="24"/>
        </w:rPr>
        <w:t>I</w:t>
      </w:r>
      <w:r w:rsidR="007C338C" w:rsidRPr="0053547E">
        <w:rPr>
          <w:rFonts w:ascii="Times New Roman" w:hAnsi="Times New Roman" w:cs="Times New Roman"/>
          <w:sz w:val="24"/>
          <w:szCs w:val="24"/>
        </w:rPr>
        <w:t xml:space="preserve"> </w:t>
      </w:r>
      <w:r w:rsidR="00535C8C">
        <w:rPr>
          <w:rFonts w:ascii="Times New Roman" w:hAnsi="Times New Roman" w:cs="Times New Roman"/>
          <w:sz w:val="24"/>
          <w:szCs w:val="24"/>
        </w:rPr>
        <w:t>propose</w:t>
      </w:r>
      <w:r w:rsidR="007C338C" w:rsidRPr="0053547E">
        <w:rPr>
          <w:rFonts w:ascii="Times New Roman" w:hAnsi="Times New Roman" w:cs="Times New Roman"/>
          <w:sz w:val="24"/>
          <w:szCs w:val="24"/>
        </w:rPr>
        <w:t xml:space="preserve"> </w:t>
      </w:r>
      <w:r w:rsidR="00E01123">
        <w:rPr>
          <w:rFonts w:ascii="Times New Roman" w:hAnsi="Times New Roman" w:cs="Times New Roman"/>
          <w:sz w:val="24"/>
          <w:szCs w:val="24"/>
        </w:rPr>
        <w:t xml:space="preserve">the </w:t>
      </w:r>
      <w:r w:rsidR="007C338C" w:rsidRPr="0053547E">
        <w:rPr>
          <w:rFonts w:ascii="Times New Roman" w:hAnsi="Times New Roman" w:cs="Times New Roman"/>
          <w:sz w:val="24"/>
          <w:szCs w:val="24"/>
        </w:rPr>
        <w:t xml:space="preserve">initial groundwork for this BCI by identifying patient-specific biomarkers for pain and evaluating </w:t>
      </w:r>
      <w:r w:rsidR="00CF3B02">
        <w:rPr>
          <w:rFonts w:ascii="Times New Roman" w:hAnsi="Times New Roman" w:cs="Times New Roman"/>
          <w:sz w:val="24"/>
          <w:szCs w:val="24"/>
        </w:rPr>
        <w:t xml:space="preserve">multi-site </w:t>
      </w:r>
      <w:r w:rsidR="007C338C" w:rsidRPr="0053547E">
        <w:rPr>
          <w:rFonts w:ascii="Times New Roman" w:hAnsi="Times New Roman" w:cs="Times New Roman"/>
          <w:sz w:val="24"/>
          <w:szCs w:val="24"/>
        </w:rPr>
        <w:t>stimulation to reduce pain</w:t>
      </w:r>
      <w:r w:rsidR="00E01123">
        <w:rPr>
          <w:rFonts w:ascii="Times New Roman" w:hAnsi="Times New Roman" w:cs="Times New Roman"/>
          <w:sz w:val="24"/>
          <w:szCs w:val="24"/>
        </w:rPr>
        <w:t>.</w:t>
      </w:r>
    </w:p>
    <w:p w14:paraId="20A16772" w14:textId="7D340CC3" w:rsidR="003E76A9" w:rsidRPr="00535D78" w:rsidRDefault="003E76A9" w:rsidP="00005075">
      <w:pPr>
        <w:spacing w:line="240" w:lineRule="auto"/>
        <w:jc w:val="both"/>
        <w:rPr>
          <w:rFonts w:ascii="Times New Roman" w:hAnsi="Times New Roman" w:cs="Times New Roman"/>
          <w:sz w:val="24"/>
          <w:szCs w:val="24"/>
          <w:u w:val="single"/>
        </w:rPr>
      </w:pPr>
      <w:r w:rsidRPr="00535D78">
        <w:rPr>
          <w:rFonts w:ascii="Times New Roman" w:hAnsi="Times New Roman" w:cs="Times New Roman"/>
          <w:sz w:val="24"/>
          <w:szCs w:val="24"/>
          <w:u w:val="single"/>
        </w:rPr>
        <w:t>Background</w:t>
      </w:r>
    </w:p>
    <w:p w14:paraId="50DA8C80" w14:textId="0FF96ECF" w:rsidR="0053547E" w:rsidRDefault="0053547E" w:rsidP="000050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Pain is a complex, subjective experience that </w:t>
      </w:r>
      <w:r w:rsidR="007C338C">
        <w:rPr>
          <w:rFonts w:ascii="Times New Roman" w:hAnsi="Times New Roman" w:cs="Times New Roman"/>
          <w:sz w:val="24"/>
          <w:szCs w:val="24"/>
        </w:rPr>
        <w:t>acts as a</w:t>
      </w:r>
      <w:r>
        <w:rPr>
          <w:rFonts w:ascii="Times New Roman" w:hAnsi="Times New Roman" w:cs="Times New Roman"/>
          <w:sz w:val="24"/>
          <w:szCs w:val="24"/>
        </w:rPr>
        <w:t xml:space="preserve"> biological alert system for injury. While acute pain is temporary</w:t>
      </w:r>
      <w:r w:rsidR="00E57F06">
        <w:rPr>
          <w:rFonts w:ascii="Times New Roman" w:hAnsi="Times New Roman" w:cs="Times New Roman"/>
          <w:sz w:val="24"/>
          <w:szCs w:val="24"/>
        </w:rPr>
        <w:t xml:space="preserve"> and manageable by treating pain symptoms</w:t>
      </w:r>
      <w:r>
        <w:rPr>
          <w:rFonts w:ascii="Times New Roman" w:hAnsi="Times New Roman" w:cs="Times New Roman"/>
          <w:sz w:val="24"/>
          <w:szCs w:val="24"/>
        </w:rPr>
        <w:t xml:space="preserve">, chronic pain </w:t>
      </w:r>
      <w:r w:rsidR="00E57F06">
        <w:rPr>
          <w:rFonts w:ascii="Times New Roman" w:hAnsi="Times New Roman" w:cs="Times New Roman"/>
          <w:sz w:val="24"/>
          <w:szCs w:val="24"/>
        </w:rPr>
        <w:t>continues to persist as a public health issue with few options for treatment</w:t>
      </w:r>
      <w:r w:rsidR="00143301">
        <w:rPr>
          <w:rFonts w:ascii="Times New Roman" w:hAnsi="Times New Roman" w:cs="Times New Roman"/>
          <w:sz w:val="24"/>
          <w:szCs w:val="24"/>
        </w:rPr>
        <w:fldChar w:fldCharType="begin" w:fldLock="1"/>
      </w:r>
      <w:r w:rsidR="00143301">
        <w:rPr>
          <w:rFonts w:ascii="Times New Roman" w:hAnsi="Times New Roman" w:cs="Times New Roman"/>
          <w:sz w:val="24"/>
          <w:szCs w:val="24"/>
        </w:rPr>
        <w:instrText>ADDIN CSL_CITATION {"citationItems":[{"id":"ITEM-1","itemData":{"DOI":"10.3109/15360288.2012.678473","ISBN":"978-0-309-25627-8","ISSN":"1536-0288","PMID":"22553896","abstract":"The Department of Health and Human Services, National Institutes of Health, has requested that the IOM (Institute of Medicine) convene the ad hoc committee to address the current state of the science with respect to pain research, care, and education; and explore approaches to advance the field. Specifically, the committee will Review and quantify the public health significance of pain, including the adequacy of assessment, diagnosis, treatment, and management of acute and chronic pain in the United States. This effort will take a comprehensive view of chronic pain as a biological, biobehavioral, and societal condition. Identify barriers to appropriate pain care and strategies to reduce such barriers, including exploring the importance of individualized approaches to diagnosis and treatment of pain. Identify demographic groups and special populations, including older adults, individuals with co-morbidities, and cognitive impairment, that may be disparately undertreated for pain, and discuss related research needs, barriers particularly associated with these demographic groups, and opportunities to reduce such barriers. Identify and discuss what scientific tools and technologies are available, what strategies can be employed to enhance training of pain researchers, and what interdisciplinary research approaches will be necessary in the short and long term to advance basic, translational, and clinical pain research and improve the assessment, diagnosis, treatment, and management of pain. Discuss opportunities for public–private partnerships in the support and conduct of pain research, care, and education.","author":[{"dropping-particle":"","family":"Institute of Medicine (US) Committee on Advancing Pain Research","given":"","non-dropping-particle":"","parse-names":false,"suffix":""}],"container-title":"Journal of Pain and Palliative Care Pharmacotherapy","id":"ITEM-1","issue":"2","issued":{"date-parts":[["2012"]]},"page":"197-198","title":"RELIEVING PAIN IN AMERICA: A BLUEPRINT FOR TRANSFORMING PREVENTION, CARE, EDUCATION, AND RESEARCH RELIEVING PAIN IN AMERICA: A BLUEPRINT FOR TRANSFORMING PREVENTION, CARE, EDUCATION, AND RESEARCH Committee on Advancing Pain Research, Care, and Education o","type":"article-journal","volume":"26"},"uris":["http://www.mendeley.com/documents/?uuid=03e5b420-c8e8-3e46-a73b-e91b2a8733b9"]}],"mendeley":{"formattedCitation":"&lt;sup&gt;1&lt;/sup&gt;","plainTextFormattedCitation":"1","previouslyFormattedCitation":"&lt;sup&gt;1&lt;/sup&gt;"},"properties":{"noteIndex":0},"schema":"https://github.com/citation-style-language/schema/raw/master/csl-citation.json"}</w:instrText>
      </w:r>
      <w:r w:rsidR="00143301">
        <w:rPr>
          <w:rFonts w:ascii="Times New Roman" w:hAnsi="Times New Roman" w:cs="Times New Roman"/>
          <w:sz w:val="24"/>
          <w:szCs w:val="24"/>
        </w:rPr>
        <w:fldChar w:fldCharType="separate"/>
      </w:r>
      <w:r w:rsidR="00143301" w:rsidRPr="00143301">
        <w:rPr>
          <w:rFonts w:ascii="Times New Roman" w:hAnsi="Times New Roman" w:cs="Times New Roman"/>
          <w:noProof/>
          <w:sz w:val="24"/>
          <w:szCs w:val="24"/>
          <w:vertAlign w:val="superscript"/>
        </w:rPr>
        <w:t>1</w:t>
      </w:r>
      <w:r w:rsidR="00143301">
        <w:rPr>
          <w:rFonts w:ascii="Times New Roman" w:hAnsi="Times New Roman" w:cs="Times New Roman"/>
          <w:sz w:val="24"/>
          <w:szCs w:val="24"/>
        </w:rPr>
        <w:fldChar w:fldCharType="end"/>
      </w:r>
      <w:r w:rsidR="00143301">
        <w:rPr>
          <w:rFonts w:ascii="Times New Roman" w:hAnsi="Times New Roman" w:cs="Times New Roman"/>
          <w:sz w:val="24"/>
          <w:szCs w:val="24"/>
        </w:rPr>
        <w:t>.</w:t>
      </w:r>
      <w:r w:rsidR="00E57F06">
        <w:rPr>
          <w:rFonts w:ascii="Times New Roman" w:hAnsi="Times New Roman" w:cs="Times New Roman"/>
          <w:sz w:val="24"/>
          <w:szCs w:val="24"/>
        </w:rPr>
        <w:t xml:space="preserve"> An estimated 37% of individuals living in developed countries suffer from chronic pain, and in the US alone, the annual cost of the medical care and loss of productivity is estimated to be $625 billion dollars</w:t>
      </w:r>
      <w:r w:rsidR="00143301">
        <w:rPr>
          <w:rFonts w:ascii="Times New Roman" w:hAnsi="Times New Roman" w:cs="Times New Roman"/>
          <w:sz w:val="24"/>
          <w:szCs w:val="24"/>
        </w:rPr>
        <w:fldChar w:fldCharType="begin" w:fldLock="1"/>
      </w:r>
      <w:r w:rsidR="00B24FC2">
        <w:rPr>
          <w:rFonts w:ascii="Times New Roman" w:hAnsi="Times New Roman" w:cs="Times New Roman"/>
          <w:sz w:val="24"/>
          <w:szCs w:val="24"/>
        </w:rPr>
        <w:instrText>ADDIN CSL_CITATION {"citationItems":[{"id":"ITEM-1","itemData":{"DOI":"10.3109/15360288.2012.678473","ISBN":"978-0-309-25627-8","ISSN":"1536-0288","PMID":"22553896","abstract":"The Department of Health and Human Services, National Institutes of Health, has requested that the IOM (Institute of Medicine) convene the ad hoc committee to address the current state of the science with respect to pain research, care, and education; and explore approaches to advance the field. Specifically, the committee will Review and quantify the public health significance of pain, including the adequacy of assessment, diagnosis, treatment, and management of acute and chronic pain in the United States. This effort will take a comprehensive view of chronic pain as a biological, biobehavioral, and societal condition. Identify barriers to appropriate pain care and strategies to reduce such barriers, including exploring the importance of individualized approaches to diagnosis and treatment of pain. Identify demographic groups and special populations, including older adults, individuals with co-morbidities, and cognitive impairment, that may be disparately undertreated for pain, and discuss related research needs, barriers particularly associated with these demographic groups, and opportunities to reduce such barriers. Identify and discuss what scientific tools and technologies are available, what strategies can be employed to enhance training of pain researchers, and what interdisciplinary research approaches will be necessary in the short and long term to advance basic, translational, and clinical pain research and improve the assessment, diagnosis, treatment, and management of pain. Discuss opportunities for public–private partnerships in the support and conduct of pain research, care, and education.","author":[{"dropping-particle":"","family":"Institute of Medicine (US) Committee on Advancing Pain Research","given":"","non-dropping-particle":"","parse-names":false,"suffix":""}],"container-title":"Journal of Pain and Palliative Care Pharmacotherapy","id":"ITEM-1","issue":"2","issued":{"date-parts":[["2012"]]},"page":"197-198","title":"RELIEVING PAIN IN AMERICA: A BLUEPRINT FOR TRANSFORMING PREVENTION, CARE, EDUCATION, AND RESEARCH RELIEVING PAIN IN AMERICA: A BLUEPRINT FOR TRANSFORMING PREVENTION, CARE, EDUCATION, AND RESEARCH Committee on Advancing Pain Research, Care, and Education o","type":"article-journal","volume":"26"},"uris":["http://www.mendeley.com/documents/?uuid=03e5b420-c8e8-3e46-a73b-e91b2a8733b9"]}],"mendeley":{"formattedCitation":"&lt;sup&gt;1&lt;/sup&gt;","plainTextFormattedCitation":"1","previouslyFormattedCitation":"&lt;sup&gt;1&lt;/sup&gt;"},"properties":{"noteIndex":0},"schema":"https://github.com/citation-style-language/schema/raw/master/csl-citation.json"}</w:instrText>
      </w:r>
      <w:r w:rsidR="00143301">
        <w:rPr>
          <w:rFonts w:ascii="Times New Roman" w:hAnsi="Times New Roman" w:cs="Times New Roman"/>
          <w:sz w:val="24"/>
          <w:szCs w:val="24"/>
        </w:rPr>
        <w:fldChar w:fldCharType="separate"/>
      </w:r>
      <w:r w:rsidR="00143301" w:rsidRPr="00143301">
        <w:rPr>
          <w:rFonts w:ascii="Times New Roman" w:hAnsi="Times New Roman" w:cs="Times New Roman"/>
          <w:noProof/>
          <w:sz w:val="24"/>
          <w:szCs w:val="24"/>
          <w:vertAlign w:val="superscript"/>
        </w:rPr>
        <w:t>1</w:t>
      </w:r>
      <w:r w:rsidR="00143301">
        <w:rPr>
          <w:rFonts w:ascii="Times New Roman" w:hAnsi="Times New Roman" w:cs="Times New Roman"/>
          <w:sz w:val="24"/>
          <w:szCs w:val="24"/>
        </w:rPr>
        <w:fldChar w:fldCharType="end"/>
      </w:r>
      <w:r w:rsidR="00143301">
        <w:rPr>
          <w:rFonts w:ascii="Times New Roman" w:hAnsi="Times New Roman" w:cs="Times New Roman"/>
          <w:sz w:val="24"/>
          <w:szCs w:val="24"/>
        </w:rPr>
        <w:t xml:space="preserve">. </w:t>
      </w:r>
      <w:r w:rsidR="00E57F06">
        <w:rPr>
          <w:rFonts w:ascii="Times New Roman" w:hAnsi="Times New Roman" w:cs="Times New Roman"/>
          <w:sz w:val="24"/>
          <w:szCs w:val="24"/>
        </w:rPr>
        <w:t>As prevalent and economically costly this issue is, there are limited</w:t>
      </w:r>
      <w:r w:rsidR="00481D1D">
        <w:rPr>
          <w:rFonts w:ascii="Times New Roman" w:hAnsi="Times New Roman" w:cs="Times New Roman"/>
          <w:sz w:val="24"/>
          <w:szCs w:val="24"/>
        </w:rPr>
        <w:t xml:space="preserve"> treatments that exist for chronic pain. Many people are prescribed opioids for pain management, which are highly addictive and </w:t>
      </w:r>
      <w:r w:rsidR="00E57F06">
        <w:rPr>
          <w:rFonts w:ascii="Times New Roman" w:hAnsi="Times New Roman" w:cs="Times New Roman"/>
          <w:sz w:val="24"/>
          <w:szCs w:val="24"/>
        </w:rPr>
        <w:t>a major contributor to the current opioid crisis in the United States</w:t>
      </w:r>
      <w:r w:rsidR="00481D1D">
        <w:rPr>
          <w:rFonts w:ascii="Times New Roman" w:hAnsi="Times New Roman" w:cs="Times New Roman"/>
          <w:sz w:val="24"/>
          <w:szCs w:val="24"/>
        </w:rPr>
        <w:t>, resulting in over 30 thousand unintentional deaths in 2015</w:t>
      </w:r>
      <w:r w:rsidR="00500142">
        <w:rPr>
          <w:rFonts w:ascii="Times New Roman" w:hAnsi="Times New Roman" w:cs="Times New Roman"/>
          <w:sz w:val="24"/>
          <w:szCs w:val="24"/>
        </w:rPr>
        <w:fldChar w:fldCharType="begin" w:fldLock="1"/>
      </w:r>
      <w:r w:rsidR="003658C3">
        <w:rPr>
          <w:rFonts w:ascii="Times New Roman" w:hAnsi="Times New Roman" w:cs="Times New Roman"/>
          <w:sz w:val="24"/>
          <w:szCs w:val="24"/>
        </w:rPr>
        <w:instrText>ADDIN CSL_CITATION {"citationItems":[{"id":"ITEM-1","itemData":{"author":[{"dropping-particle":"","family":"Rudd","given":"R. A.","non-dropping-particle":"","parse-names":false,"suffix":""},{"dropping-particle":"","family":"Aleshire","given":"N.","non-dropping-particle":"","parse-names":false,"suffix":""},{"dropping-particle":"","family":"Zibbell","given":"J. E.","non-dropping-particle":"","parse-names":false,"suffix":""},{"dropping-particle":"","family":"Matthew Gladden","given":"R.","non-dropping-particle":"","parse-names":false,"suffix":""}],"id":"ITEM-1","issue":"50","issued":{"date-parts":[["2016"]]},"number-of-pages":"1378-82","title":"Increases in Drug and Opioid Overdose Deaths - United States, 2000-2014","type":"report","volume":"64"},"uris":["http://www.mendeley.com/documents/?uuid=f6eab125-6e34-3acd-b014-bb681549844a"]}],"mendeley":{"formattedCitation":"&lt;sup&gt;2&lt;/sup&gt;","plainTextFormattedCitation":"2","previouslyFormattedCitation":"&lt;sup&gt;2&lt;/sup&gt;"},"properties":{"noteIndex":0},"schema":"https://github.com/citation-style-language/schema/raw/master/csl-citation.json"}</w:instrText>
      </w:r>
      <w:r w:rsidR="00500142">
        <w:rPr>
          <w:rFonts w:ascii="Times New Roman" w:hAnsi="Times New Roman" w:cs="Times New Roman"/>
          <w:sz w:val="24"/>
          <w:szCs w:val="24"/>
        </w:rPr>
        <w:fldChar w:fldCharType="separate"/>
      </w:r>
      <w:r w:rsidR="00500142" w:rsidRPr="00500142">
        <w:rPr>
          <w:rFonts w:ascii="Times New Roman" w:hAnsi="Times New Roman" w:cs="Times New Roman"/>
          <w:noProof/>
          <w:sz w:val="24"/>
          <w:szCs w:val="24"/>
          <w:vertAlign w:val="superscript"/>
        </w:rPr>
        <w:t>2</w:t>
      </w:r>
      <w:r w:rsidR="00500142">
        <w:rPr>
          <w:rFonts w:ascii="Times New Roman" w:hAnsi="Times New Roman" w:cs="Times New Roman"/>
          <w:sz w:val="24"/>
          <w:szCs w:val="24"/>
        </w:rPr>
        <w:fldChar w:fldCharType="end"/>
      </w:r>
      <w:r w:rsidR="00481D1D">
        <w:rPr>
          <w:rFonts w:ascii="Times New Roman" w:hAnsi="Times New Roman" w:cs="Times New Roman"/>
          <w:sz w:val="24"/>
          <w:szCs w:val="24"/>
        </w:rPr>
        <w:t>.</w:t>
      </w:r>
      <w:r w:rsidR="00500142">
        <w:rPr>
          <w:rFonts w:ascii="Times New Roman" w:hAnsi="Times New Roman" w:cs="Times New Roman"/>
          <w:sz w:val="24"/>
          <w:szCs w:val="24"/>
        </w:rPr>
        <w:t xml:space="preserve"> Opioid addiction </w:t>
      </w:r>
      <w:r w:rsidR="00C3786A">
        <w:rPr>
          <w:rFonts w:ascii="Times New Roman" w:hAnsi="Times New Roman" w:cs="Times New Roman"/>
          <w:sz w:val="24"/>
          <w:szCs w:val="24"/>
        </w:rPr>
        <w:t xml:space="preserve">disproportionately affects our military population due to their increased risk of injury, and </w:t>
      </w:r>
      <w:r w:rsidR="003658C3">
        <w:rPr>
          <w:rFonts w:ascii="Times New Roman" w:hAnsi="Times New Roman" w:cs="Times New Roman"/>
          <w:sz w:val="24"/>
          <w:szCs w:val="24"/>
        </w:rPr>
        <w:t>a recent survey r</w:t>
      </w:r>
      <w:r w:rsidR="00C3786A" w:rsidRPr="00C3786A">
        <w:rPr>
          <w:rFonts w:ascii="Times New Roman" w:hAnsi="Times New Roman" w:cs="Times New Roman"/>
          <w:sz w:val="24"/>
          <w:szCs w:val="24"/>
        </w:rPr>
        <w:t>eported past-month opioid use</w:t>
      </w:r>
      <w:r w:rsidR="003658C3">
        <w:rPr>
          <w:rFonts w:ascii="Times New Roman" w:hAnsi="Times New Roman" w:cs="Times New Roman"/>
          <w:sz w:val="24"/>
          <w:szCs w:val="24"/>
        </w:rPr>
        <w:t xml:space="preserve"> in 15% of military soldiers</w:t>
      </w:r>
      <w:r w:rsidR="003658C3">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{"citationItems":[{"id":"ITEM-1","itemData":{"DOI":"10.1001/jamainternmed.2014.2726","ISSN":"21686106","author":[{"dropping-particle":"","family":"Toblin","given":"Robin L.","non-dropping-particle":"","parse-names":false,"suffix":""},{"dropping-particle":"","family":"Quartana","given":"Phillip J.","non-dropping-particle":"","parse-names":false,"suffix":""},{"dropping-particle":"","family":"Riviere","given":"Lyndon A.","non-dropping-particle":"","parse-names":false,"suffix":""},{"dropping-particle":"","family":"Walper","given":"Kristina Clarke","non-dropping-particle":"","parse-names":false,"suffix":""},{"dropping-particle":"","family":"Hoge","given":"Charles W.","non-dropping-particle":"","parse-names":false,"suffix":""}],"container-title":"JAMA Internal Medicine","id":"ITEM-1","issue":"8","issued":{"date-parts":[["2014"]]},"page":"1400-1401","publisher":"American Medical Association","title":"Chronic pain and opioid use in us soldiers after combat deployment","type":"article","volume":"174"},"uris":["http://www.mendeley.com/documents/?uuid=be617106-a21a-3659-9374-af0276b0214e"]}],"mendeley":{"formattedCitation":"&lt;sup&gt;3&lt;/sup&gt;","plainTextFormattedCitation":"3","previouslyFormattedCitation":"&lt;sup&gt;3&lt;/sup&gt;"},"properties":{"noteIndex":0},"schema":"https://github.com/citation-style-language/schema/raw/master/csl-citation.json"}</w:instrText>
      </w:r>
      <w:r w:rsidR="003658C3">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3</w:t>
      </w:r>
      <w:r w:rsidR="003658C3">
        <w:rPr>
          <w:rFonts w:ascii="Times New Roman" w:hAnsi="Times New Roman" w:cs="Times New Roman"/>
          <w:sz w:val="24"/>
          <w:szCs w:val="24"/>
        </w:rPr>
        <w:fldChar w:fldCharType="end"/>
      </w:r>
      <w:r w:rsidR="003658C3">
        <w:rPr>
          <w:rFonts w:ascii="Times New Roman" w:hAnsi="Times New Roman" w:cs="Times New Roman"/>
          <w:sz w:val="24"/>
          <w:szCs w:val="24"/>
        </w:rPr>
        <w:t xml:space="preserve">. </w:t>
      </w:r>
      <w:r w:rsidR="00481D1D">
        <w:rPr>
          <w:rFonts w:ascii="Times New Roman" w:hAnsi="Times New Roman" w:cs="Times New Roman"/>
          <w:sz w:val="24"/>
          <w:szCs w:val="24"/>
        </w:rPr>
        <w:t xml:space="preserve">Chronic pain persists as a public health problem, </w:t>
      </w:r>
      <w:commentRangeStart w:id="1"/>
      <w:r w:rsidR="00481D1D">
        <w:rPr>
          <w:rFonts w:ascii="Times New Roman" w:hAnsi="Times New Roman" w:cs="Times New Roman"/>
          <w:sz w:val="24"/>
          <w:szCs w:val="24"/>
        </w:rPr>
        <w:t>and with stark recognition that opioid misuse is abundant</w:t>
      </w:r>
      <w:commentRangeEnd w:id="1"/>
      <w:r w:rsidR="00B83B7E">
        <w:rPr>
          <w:rStyle w:val="CommentReference"/>
        </w:rPr>
        <w:commentReference w:id="1"/>
      </w:r>
      <w:proofErr w:type="gramStart"/>
      <w:r w:rsidR="00481D1D">
        <w:rPr>
          <w:rFonts w:ascii="Times New Roman" w:hAnsi="Times New Roman" w:cs="Times New Roman"/>
          <w:sz w:val="24"/>
          <w:szCs w:val="24"/>
        </w:rPr>
        <w:t>,</w:t>
      </w:r>
      <w:proofErr w:type="gramEnd"/>
      <w:r w:rsidR="00481D1D">
        <w:rPr>
          <w:rFonts w:ascii="Times New Roman" w:hAnsi="Times New Roman" w:cs="Times New Roman"/>
          <w:sz w:val="24"/>
          <w:szCs w:val="24"/>
        </w:rPr>
        <w:t xml:space="preserve"> there is a</w:t>
      </w:r>
      <w:r w:rsidR="007C338C">
        <w:rPr>
          <w:rFonts w:ascii="Times New Roman" w:hAnsi="Times New Roman" w:cs="Times New Roman"/>
          <w:sz w:val="24"/>
          <w:szCs w:val="24"/>
        </w:rPr>
        <w:t>n urgent</w:t>
      </w:r>
      <w:r w:rsidR="00481D1D">
        <w:rPr>
          <w:rFonts w:ascii="Times New Roman" w:hAnsi="Times New Roman" w:cs="Times New Roman"/>
          <w:sz w:val="24"/>
          <w:szCs w:val="24"/>
        </w:rPr>
        <w:t xml:space="preserve"> need for non-pharmacological alternatives for pain management. </w:t>
      </w:r>
    </w:p>
    <w:p w14:paraId="1E5D4071" w14:textId="77777777" w:rsidR="001334D1" w:rsidRDefault="00CB7E9E" w:rsidP="00005075">
      <w:pPr>
        <w:spacing w:line="240" w:lineRule="auto"/>
        <w:jc w:val="both"/>
        <w:rPr>
          <w:rFonts w:ascii="Times New Roman" w:hAnsi="Times New Roman" w:cs="Times New Roman"/>
          <w:sz w:val="24"/>
          <w:szCs w:val="24"/>
        </w:rPr>
      </w:pPr>
      <w:r w:rsidRPr="00CB7E9E">
        <w:rPr>
          <w:rFonts w:ascii="Times New Roman" w:hAnsi="Times New Roman" w:cs="Times New Roman"/>
          <w:sz w:val="24"/>
          <w:szCs w:val="24"/>
        </w:rPr>
        <w:t xml:space="preserve">Recent </w:t>
      </w:r>
      <w:r w:rsidR="00621A97">
        <w:rPr>
          <w:rFonts w:ascii="Times New Roman" w:hAnsi="Times New Roman" w:cs="Times New Roman"/>
          <w:sz w:val="24"/>
          <w:szCs w:val="24"/>
        </w:rPr>
        <w:t>evidence</w:t>
      </w:r>
      <w:r w:rsidRPr="00CB7E9E">
        <w:rPr>
          <w:rFonts w:ascii="Times New Roman" w:hAnsi="Times New Roman" w:cs="Times New Roman"/>
          <w:sz w:val="24"/>
          <w:szCs w:val="24"/>
        </w:rPr>
        <w:t xml:space="preserve"> </w:t>
      </w:r>
      <w:r w:rsidR="00621A97">
        <w:rPr>
          <w:rFonts w:ascii="Times New Roman" w:hAnsi="Times New Roman" w:cs="Times New Roman"/>
          <w:sz w:val="24"/>
          <w:szCs w:val="24"/>
        </w:rPr>
        <w:t xml:space="preserve">shows </w:t>
      </w:r>
      <w:r w:rsidRPr="00CB7E9E">
        <w:rPr>
          <w:rFonts w:ascii="Times New Roman" w:hAnsi="Times New Roman" w:cs="Times New Roman"/>
          <w:sz w:val="24"/>
          <w:szCs w:val="24"/>
        </w:rPr>
        <w:t xml:space="preserve">that neuromodulation, or stimulating the brain to change </w:t>
      </w:r>
      <w:r w:rsidR="007C338C">
        <w:rPr>
          <w:rFonts w:ascii="Times New Roman" w:hAnsi="Times New Roman" w:cs="Times New Roman"/>
          <w:sz w:val="24"/>
          <w:szCs w:val="24"/>
        </w:rPr>
        <w:t>its activity</w:t>
      </w:r>
      <w:r w:rsidRPr="00CB7E9E">
        <w:rPr>
          <w:rFonts w:ascii="Times New Roman" w:hAnsi="Times New Roman" w:cs="Times New Roman"/>
          <w:sz w:val="24"/>
          <w:szCs w:val="24"/>
        </w:rPr>
        <w:t xml:space="preserve">, can be an effective </w:t>
      </w:r>
      <w:r w:rsidR="00CA683B">
        <w:rPr>
          <w:rFonts w:ascii="Times New Roman" w:hAnsi="Times New Roman" w:cs="Times New Roman"/>
          <w:sz w:val="24"/>
          <w:szCs w:val="24"/>
        </w:rPr>
        <w:t>management strategy</w:t>
      </w:r>
      <w:r w:rsidRPr="00CB7E9E">
        <w:rPr>
          <w:rFonts w:ascii="Times New Roman" w:hAnsi="Times New Roman" w:cs="Times New Roman"/>
          <w:sz w:val="24"/>
          <w:szCs w:val="24"/>
        </w:rPr>
        <w:t xml:space="preserve"> for </w:t>
      </w:r>
      <w:r w:rsidR="0089332C">
        <w:rPr>
          <w:rFonts w:ascii="Times New Roman" w:hAnsi="Times New Roman" w:cs="Times New Roman"/>
          <w:sz w:val="24"/>
          <w:szCs w:val="24"/>
        </w:rPr>
        <w:t xml:space="preserve">chronic </w:t>
      </w:r>
      <w:r w:rsidRPr="00CB7E9E">
        <w:rPr>
          <w:rFonts w:ascii="Times New Roman" w:hAnsi="Times New Roman" w:cs="Times New Roman"/>
          <w:sz w:val="24"/>
          <w:szCs w:val="24"/>
        </w:rPr>
        <w:t>pain</w:t>
      </w:r>
      <w:r w:rsidR="00BF2EB2">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{"citationItems":[{"id":"ITEM-1","itemData":{"DOI":"10.1046/j.1526-4637.2001.01029.x","ISSN":"1526-2375","author":[{"dropping-particle":"","family":"Coffey","given":"Robert J.","non-dropping-particle":"","parse-names":false,"suffix":""}],"container-title":"Pain Medicine","id":"ITEM-1","issue":"3","issued":{"date-parts":[["2001","9"]]},"page":"183-192","title":"Deep Brain Stimulation for Chronic Pain: Results of Two Multicenter Trials and a Structured Review","type":"article-journal","volume":"2"},"uris":["http://www.mendeley.com/documents/?uuid=94a186e3-3f92-3ff0-b37d-2c6f4a6ce996"]},{"id":"ITEM-2","itemData":{"DOI":"10.1016/j.wneu.2017.06.173","ISSN":"18788769","abstract":"Background Deep brain stimulation (DBS) of the anterior cingulate cortex (ACC) is a recent technique that has shown some promising short-term results in patients with chronic refractory neuropathic pain. Three years after the first case series, we assessed its efficacy on a larger cohort, with longer follow-up. Methods Twenty-four patients (19 males; average age, 49.1 years) with neuropathic pain underwent bilateral ACC DBS. Patient-reported outcome measures were collected before and after surgery, using the Numerical Rating Scale (NRS), Short-Form 36 quality of life (SF-36), McGill Pain Questionnaire (MPQ), and EuroQol 5-domain quality of life (EQ-5D) questionnaire. Results Twenty-two patients after a trial week were fully internalized and 12 had a mean follow-up of 38.9 months. Six months after surgery the mean NRS score decreased from 8.0 to 4.27 (P = 0.004). There was a significant improvement in the MPQ (mean, −36%; P = 0.021) and EQ-5D score significantly decreased (mean, −21%; P = 0.036). The physical functioning domain of SF-36 was significantly improved (mean, +54.2%; P = 0.01). Furthermore, in 83% of these patients, at 6 months, NRS score was improved by 60% (P &lt; 0.001) and MPQ decreased by 47% (P &lt; 0.01). After 1 year, NRS score decreased by 43% (P &lt; 0.01), EQ-5D was significantly reduced (mean, −30.8; P = 0.05) and significant improvements were also observed for different domains of the SF-36. At longer follow-ups, efficacy was sustained up to 42 months in some patients, with an NRS score as low as 3. Conclusions Follow-up results confirm that ACC DBS alleviates chronic neuropathic pain refractory to pharmacotherapy and improves quality of life in many patients.","author":[{"dropping-particle":"","family":"Boccard","given":"Sandra G.J.","non-dropping-particle":"","parse-names":false,"suffix":""},{"dropping-particle":"","family":"Prangnell","given":"Simon J.","non-dropping-particle":"","parse-names":false,"suffix":""},{"dropping-particle":"","family":"Pycroft","given":"Laurie","non-dropping-particle":"","parse-names":false,"suffix":""},{"dropping-particle":"","family":"Cheeran","given":"Binith","non-dropping-particle":"","parse-names":false,"suffix":""},{"dropping-particle":"","family":"Moir","given":"Liz","non-dropping-particle":"","parse-names":false,"suffix":""},{"dropping-particle":"","family":"Pereira","given":"Erlick A.C.","non-dropping-particle":"","parse-names":false,"suffix":""},{"dropping-particle":"","family":"Fitzgerald","given":"James J.","non-dropping-particle":"","parse-names":false,"suffix":""},{"dropping-particle":"","family":"Green","given":"Alexander L.","non-dropping-particle":"","parse-names":false,"suffix":""},{"dropping-particle":"","family":"Aziz","given":"Tipu Z.","non-dropping-particle":"","parse-names":false,"suffix":""}],"container-title":"World Neurosurgery","id":"ITEM-2","issued":{"date-parts":[["2017","10","1"]]},"page":"625-637","publisher":"Elsevier Inc.","title":"Long-Term Results of Deep Brain Stimulation of the Anterior Cingulate Cortex for Neuropathic Pain","type":"article-journal","volume":"106"},"uris":["http://www.mendeley.com/documents/?uuid=a59633a1-22bd-3a4e-8b4c-e29f1678fa7d"]},{"id":"ITEM-3","itemData":{"DOI":"10.1016/j.jocn.2015.04.005","ISSN":"15322653","abstract":"Deep brain stimulation (DBS) is a neurosurgical intervention popularised in movement disorders such as Parkinson's disease, and also reported to improve symptoms of epilepsy, Tourette's syndrome, obsessive compulsive disorders and cluster headache. Since the 1950s, DBS has been used as a treatment to relieve intractable pain of several aetiologies including post stroke pain, phantom limb pain, facial pain and brachial plexus avulsion. Several patient series have shown benefits in stimulating various brain areas, including the sensory thalamus (ventral posterior lateral and medial), the periaqueductal and periventricular grey, or, more recently, the anterior cingulate cortex. However, this technique remains \"off label\" in the USA as it does not have Federal Drug Administration approval. Consequently, only a small number of surgeons report DBS for pain using current technology and techniques and few regions approve it. Randomised, blinded and controlled clinical trials that may use novel trial methodologies are desirable to evaluate the efficacy of DBS in patients who are refractory to other therapies. New imaging techniques, including tractography, may help optimise electrode placement and clinical outcome.","author":[{"dropping-particle":"","family":"Boccard","given":"Sandra G.J.","non-dropping-particle":"","parse-names":false,"suffix":""},{"dropping-particle":"","family":"Pereira","given":"Erlick A.C.","non-dropping-particle":"","parse-names":false,"suffix":""},{"dropping-particle":"","family":"Aziz","given":"Tipu Z.","non-dropping-particle":"","parse-names":false,"suffix":""}],"container-title":"Journal of Clinical Neuroscience","id":"ITEM-3","issue":"10","issued":{"date-parts":[["2015","10","1"]]},"page":"1537-1543","publisher":"Churchill Livingstone","title":"Deep brain stimulation for chronic pain","type":"article","volume":"22"},"uris":["http://www.mendeley.com/documents/?uuid=90ddfa4e-6f89-3b74-bd8a-d75b5ed0c133"]},{"id":"ITEM-4","itemData":{"DOI":"10.1016/j.jocn.2004.10.005","ISSN":"09675868","abstract":"Deep brain stimulation (DBS) has been used to treat intractable pain for over 50 years. Variations in targets and surgical technique complicate the interpretation of many studies. To better understand its efficacy, we performed a meta-analysis of DBS for pain relief. MEDLINE (1966 to February 2003) and EMBASE (1980 to January 2003) databases were searched using key words deep brain stimulation, sensory thalamus, periventricular gray and pain. Inclusion criteria were based on patient characteristics and protocol clarity. Six studies (between 1977-1997) fitting the criteria were identified. Stimulation sites included the periventricular/periaqueductal grey matter (PVG/PAG), internal capsule (IC), and sensory thalamus (ST). The long-term pain alleviation rate was highest with DBS of the PVG/PAG (79%), or the PVG/PAG plus sensory thalamus/internal capsule (87%). Stimulation of the sensory thalamus alone was less effective (58% long-term success) (p &lt; 0.05). DBS was more effective for nociceptive than deafferentation pain (63% vs 47% long-term success; p &lt; 0.01). Long-term success was attained in over 80% of patients with intractable low back pain (failed back surgery) following successful trial stimulation. Trial stimulation was successful in approximately 50% of those with post-stroke pain, and 58% of patients permanently implanted achieved ongoing pain relief. Higher rates of success were seen with phantom limb pain and neuropathies. We conclude that DBS is frequently effective when used in well-selected patients. Neuroimaging and neuromodulation technology advances complicate the application of these results to modern practice. Ongoing investigations should shed further light on this complex clinical conundrum.","author":[{"dropping-particle":"","family":"Bittar","given":"Richard G.","non-dropping-particle":"","parse-names":false,"suffix":""},{"dropping-particle":"","family":"Kar-Purkayastha","given":"Ishani","non-dropping-particle":"","parse-names":false,"suffix":""},{"dropping-particle":"","family":"Owen","given":"Sarah L.","non-dropping-particle":"","parse-names":false,"suffix":""},{"dropping-particle":"","family":"Bear","given":"Renee E.","non-dropping-particle":"","parse-names":false,"suffix":""},{"dropping-particle":"","family":"Green","given":"Alex","non-dropping-particle":"","parse-names":false,"suffix":""},{"dropping-particle":"","family":"Wang","given":"Shouyan","non-dropping-particle":"","parse-names":false,"suffix":""},{"dropping-particle":"","family":"Aziz","given":"Tipu Z.","non-dropping-particle":"","parse-names":false,"suffix":""}],"container-title":"Journal of Clinical Neuroscience","id":"ITEM-4","issue":"5","issued":{"date-parts":[["2005"]]},"page":"515-519","publisher":"Churchill Livingstone","title":"Deep brain stimulation for pain relief: A meta-analysis","type":"article","volume":"12"},"uris":["http://www.mendeley.com/documents/?uuid=46018006-6b63-3a0e-8c07-ad3f2318d6b0"]},{"id":"ITEM-5","itemData":{"DOI":"10.3171/foc.2006.21.6.10","ISSN":"10920684","abstract":"OBJECT: Electrical intracerebral stimulation (also referred to as deep brain stimulation [DBS]) is a tool for the treatment of chronic pain states that do not respond to less invasive or conservative treatment options. Careful patient selection, accurate target localization, and identification with intraoperative neurophysiological techniques and blinded test evaluation are the key requirements for success and good long-term results. The authors present their experience with DBS for the treatment of various chronic pain syndromes. METHODS: In this study 56 patients with different forms of neuropathic and mixed nociceptive/neuropathic pain syndromes were treated with DBS according to a rigorous protocol. The postoperative follow-up duration ranged from 1 to 8 years, with a mean of 3.5 years. Electrodes were implanted in the somatosensory thalamus and the periventricular gray region. Before implantation of the stimulation device, a double-blinded evaluation was carefully performed to test the effect of each electrode on its own as well as combined stimulation with different parameter settings. The best long-term results were attained in patients with chronic low-back and leg pain, for example, in so-called failed-back surgery syndrome. Patients with neuropathic pain of peripheral origin (such as complex regional pain syndrome Type II) also responded well to DBS. Disappointing results were documented in patients with central pain syndromes, such as pain due to spinal cord injury and poststroke pain. Possible reasons for the therapeutic failures are discussed; these include central reorganization and neuroplastic changes of the pain-transmitting pathways and pain modulation centers after brain and spinal cord lesions. CONCLUSIONS: The authors found that, in carefully selected patients with chronic pain syndromes, DBS can be helpful and can add to the quality of life.","author":[{"dropping-particle":"","family":"Rasche","given":"Dirk","non-dropping-particle":"","parse-names":false,"suffix":""},{"dropping-particle":"","family":"Rinaldi","given":"Patricia C.","non-dropping-particle":"","parse-names":false,"suffix":""},{"dropping-particle":"","family":"Young","given":"Ronald F.","non-dropping-particle":"","parse-names":false,"suffix":""},{"dropping-particle":"","family":"Tronnier","given":"Volker M.","non-dropping-particle":"","parse-names":false,"suffix":""}],"container-title":"Neurosurgical focus","id":"ITEM-5","issue":"6","issued":{"date-parts":[["2006"]]},"title":"Deep brain stimulation for the treatment of various chronic pain syndromes.","type":"article","volume":"21"},"uris":["http://www.mendeley.com/documents/?uuid=872c6598-a217-33cb-bd4c-766a868a8a79"]}],"mendeley":{"formattedCitation":"&lt;sup&gt;4–8&lt;/sup&gt;","plainTextFormattedCitation":"4–8","previouslyFormattedCitation":"&lt;sup&gt;4–8&lt;/sup&gt;"},"properties":{"noteIndex":0},"schema":"https://github.com/citation-style-language/schema/raw/master/csl-citation.json"}</w:instrText>
      </w:r>
      <w:r w:rsidR="00BF2EB2">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4–8</w:t>
      </w:r>
      <w:r w:rsidR="00BF2EB2">
        <w:rPr>
          <w:rFonts w:ascii="Times New Roman" w:hAnsi="Times New Roman" w:cs="Times New Roman"/>
          <w:sz w:val="24"/>
          <w:szCs w:val="24"/>
        </w:rPr>
        <w:fldChar w:fldCharType="end"/>
      </w:r>
      <w:r w:rsidR="00BF2EB2">
        <w:rPr>
          <w:rFonts w:ascii="Times New Roman" w:hAnsi="Times New Roman" w:cs="Times New Roman"/>
          <w:sz w:val="24"/>
          <w:szCs w:val="24"/>
        </w:rPr>
        <w:t xml:space="preserve">. </w:t>
      </w:r>
      <w:r w:rsidR="007C338C">
        <w:rPr>
          <w:rFonts w:ascii="Times New Roman" w:hAnsi="Times New Roman" w:cs="Times New Roman"/>
          <w:sz w:val="24"/>
          <w:szCs w:val="24"/>
        </w:rPr>
        <w:t>C</w:t>
      </w:r>
      <w:r>
        <w:rPr>
          <w:rFonts w:ascii="Times New Roman" w:hAnsi="Times New Roman" w:cs="Times New Roman"/>
          <w:sz w:val="24"/>
          <w:szCs w:val="24"/>
        </w:rPr>
        <w:t xml:space="preserve">hronic pain is described as having a multidimensional representation in the brain, with different regions responsible for the somatosensory (where is </w:t>
      </w:r>
      <w:r w:rsidR="00A03228">
        <w:rPr>
          <w:rFonts w:ascii="Times New Roman" w:hAnsi="Times New Roman" w:cs="Times New Roman"/>
          <w:sz w:val="24"/>
          <w:szCs w:val="24"/>
        </w:rPr>
        <w:t xml:space="preserve">the </w:t>
      </w:r>
      <w:r>
        <w:rPr>
          <w:rFonts w:ascii="Times New Roman" w:hAnsi="Times New Roman" w:cs="Times New Roman"/>
          <w:sz w:val="24"/>
          <w:szCs w:val="24"/>
        </w:rPr>
        <w:t>pain), cognitive (</w:t>
      </w:r>
      <w:r w:rsidR="00FE272D">
        <w:rPr>
          <w:rFonts w:ascii="Times New Roman" w:hAnsi="Times New Roman" w:cs="Times New Roman"/>
          <w:sz w:val="24"/>
          <w:szCs w:val="24"/>
        </w:rPr>
        <w:t xml:space="preserve">what is the interpretation of </w:t>
      </w:r>
      <w:r w:rsidR="00A03228">
        <w:rPr>
          <w:rFonts w:ascii="Times New Roman" w:hAnsi="Times New Roman" w:cs="Times New Roman"/>
          <w:sz w:val="24"/>
          <w:szCs w:val="24"/>
        </w:rPr>
        <w:t xml:space="preserve">the </w:t>
      </w:r>
      <w:r>
        <w:rPr>
          <w:rFonts w:ascii="Times New Roman" w:hAnsi="Times New Roman" w:cs="Times New Roman"/>
          <w:sz w:val="24"/>
          <w:szCs w:val="24"/>
        </w:rPr>
        <w:t xml:space="preserve">pain), and affective (how </w:t>
      </w:r>
      <w:r w:rsidR="00FE272D">
        <w:rPr>
          <w:rFonts w:ascii="Times New Roman" w:hAnsi="Times New Roman" w:cs="Times New Roman"/>
          <w:sz w:val="24"/>
          <w:szCs w:val="24"/>
        </w:rPr>
        <w:t>unpleasant is</w:t>
      </w:r>
      <w:r>
        <w:rPr>
          <w:rFonts w:ascii="Times New Roman" w:hAnsi="Times New Roman" w:cs="Times New Roman"/>
          <w:sz w:val="24"/>
          <w:szCs w:val="24"/>
        </w:rPr>
        <w:t xml:space="preserve"> the pain) aspects of pain</w:t>
      </w:r>
      <w:r w:rsidR="00446572">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{"citationItems":[{"id":"ITEM-1","itemData":{"DOI":"10.3389/fncom.2018.00018","ISSN":"16625188","abstract":"Pain is a subjective experience that alerts an individual to actual or potential tissue damage. Through mechanisms that are still unclear, normal physiological pain can lose its adaptive value and evolve into pathological chronic neuropathic pain. Chronic pain is a multifaceted experience that can be understood in terms of somatosensory, affective, and cognitive dimensions, each with associated symptoms and neural signals. While there have been many attempts to treat chronic pain, in this article we will argue that feedback-controlled ‘closed-loop’ deep brain stimulation (DBS) offers an urgent and promising route for treatment. Contemporary DBS trials for chronic pain use “open-loop” approaches in which tonic stimulation is delivered with fixed parameters to a single brain region. The impact of key variables such as the target brain region and the stimulation waveform is unclear, and long-term efficacy has mixed results. We hypothesize that chronic pain is due to abnormal synchronization between brain networks encoding the somatosensory, affective and cognitive dimensions of pain, and that multisite, closed-loop DBS provides an intuitive mechanism for disrupting that synchrony. By (1) identifying biomarkers of the subjective pain experience and (2) integrating these signals into a state-space representation of pain, we can create a predictive model of each patient’s pain experience. Then, by establishing how stimulation in different brain regions influences individual neural signals, we can design real-time, closed-loop therapies tailored to each patient. While chronic pain is a complex disorder that has eluded modern therapies, rich historical data and state-of-the-art technology can now be used to develop a promising treatment.","author":[{"dropping-particle":"","family":"Shirvalkar","given":"Prasad","non-dropping-particle":"","parse-names":false,"suffix":""},{"dropping-particle":"","family":"Veuthey","given":"Tess L.","non-dropping-particle":"","parse-names":false,"suffix":""},{"dropping-particle":"","family":"Dawes","given":"Heather E.","non-dropping-particle":"","parse-names":false,"suffix":""},{"dropping-particle":"","family":"Chang","given":"Edward F.","non-dropping-particle":"","parse-names":false,"suffix":""}],"container-title":"Frontiers in Computational Neuroscience","id":"ITEM-1","issued":{"date-parts":[["2018","3","26"]]},"publisher":"Frontiers Media S.A.","title":"Closed-loop deep brain stimulation for refractory chronic pain","type":"article-journal","volume":"12"},"uris":["http://www.mendeley.com/documents/?uuid=8e385ae7-8523-3f33-b642-90f597d8458d"]}],"mendeley":{"formattedCitation":"&lt;sup&gt;9&lt;/sup&gt;","plainTextFormattedCitation":"9","previouslyFormattedCitation":"&lt;sup&gt;9&lt;/sup&gt;"},"properties":{"noteIndex":0},"schema":"https://github.com/citation-style-language/schema/raw/master/csl-citation.json"}</w:instrText>
      </w:r>
      <w:r w:rsidR="00446572">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9</w:t>
      </w:r>
      <w:r w:rsidR="0044657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03228">
        <w:rPr>
          <w:rFonts w:ascii="Times New Roman" w:hAnsi="Times New Roman" w:cs="Times New Roman"/>
          <w:sz w:val="24"/>
          <w:szCs w:val="24"/>
        </w:rPr>
        <w:t>These regions are ideal targets for neuromodulation</w:t>
      </w:r>
      <w:r w:rsidR="00621A97">
        <w:rPr>
          <w:rFonts w:ascii="Times New Roman" w:hAnsi="Times New Roman" w:cs="Times New Roman"/>
          <w:sz w:val="24"/>
          <w:szCs w:val="24"/>
        </w:rPr>
        <w:t xml:space="preserve"> to disrupt </w:t>
      </w:r>
      <w:r w:rsidR="00286A2F">
        <w:rPr>
          <w:rFonts w:ascii="Times New Roman" w:hAnsi="Times New Roman" w:cs="Times New Roman"/>
          <w:sz w:val="24"/>
          <w:szCs w:val="24"/>
        </w:rPr>
        <w:t xml:space="preserve">the </w:t>
      </w:r>
      <w:r w:rsidR="00621A97">
        <w:rPr>
          <w:rFonts w:ascii="Times New Roman" w:hAnsi="Times New Roman" w:cs="Times New Roman"/>
          <w:sz w:val="24"/>
          <w:szCs w:val="24"/>
        </w:rPr>
        <w:t>neural activity responsible for pain</w:t>
      </w:r>
      <w:r w:rsidR="00222D1D">
        <w:rPr>
          <w:rFonts w:ascii="Times New Roman" w:hAnsi="Times New Roman" w:cs="Times New Roman"/>
          <w:sz w:val="24"/>
          <w:szCs w:val="24"/>
        </w:rPr>
        <w:t xml:space="preserve"> perception</w:t>
      </w:r>
      <w:r w:rsidR="00A03228">
        <w:rPr>
          <w:rFonts w:ascii="Times New Roman" w:hAnsi="Times New Roman" w:cs="Times New Roman"/>
          <w:sz w:val="24"/>
          <w:szCs w:val="24"/>
        </w:rPr>
        <w:t xml:space="preserve">. </w:t>
      </w:r>
      <w:r w:rsidR="00A36C21">
        <w:rPr>
          <w:rFonts w:ascii="Times New Roman" w:hAnsi="Times New Roman" w:cs="Times New Roman"/>
          <w:sz w:val="24"/>
          <w:szCs w:val="24"/>
        </w:rPr>
        <w:t>T</w:t>
      </w:r>
      <w:r w:rsidR="00DF0A6F">
        <w:rPr>
          <w:rFonts w:ascii="Times New Roman" w:hAnsi="Times New Roman" w:cs="Times New Roman"/>
          <w:sz w:val="24"/>
          <w:szCs w:val="24"/>
        </w:rPr>
        <w:t>argeting these pain-associated regions</w:t>
      </w:r>
      <w:r w:rsidR="00A36C21">
        <w:rPr>
          <w:rFonts w:ascii="Times New Roman" w:hAnsi="Times New Roman" w:cs="Times New Roman"/>
          <w:sz w:val="24"/>
          <w:szCs w:val="24"/>
        </w:rPr>
        <w:t xml:space="preserve"> </w:t>
      </w:r>
      <w:r w:rsidR="00297887">
        <w:rPr>
          <w:rFonts w:ascii="Times New Roman" w:hAnsi="Times New Roman" w:cs="Times New Roman"/>
          <w:sz w:val="24"/>
          <w:szCs w:val="24"/>
        </w:rPr>
        <w:t>using deep-brain stimulation (D</w:t>
      </w:r>
      <w:r w:rsidR="00A36C21">
        <w:rPr>
          <w:rFonts w:ascii="Times New Roman" w:hAnsi="Times New Roman" w:cs="Times New Roman"/>
          <w:sz w:val="24"/>
          <w:szCs w:val="24"/>
        </w:rPr>
        <w:t>BS</w:t>
      </w:r>
      <w:r w:rsidR="00297887">
        <w:rPr>
          <w:rFonts w:ascii="Times New Roman" w:hAnsi="Times New Roman" w:cs="Times New Roman"/>
          <w:sz w:val="24"/>
          <w:szCs w:val="24"/>
        </w:rPr>
        <w:t>)</w:t>
      </w:r>
      <w:r w:rsidR="00A36C21">
        <w:rPr>
          <w:rFonts w:ascii="Times New Roman" w:hAnsi="Times New Roman" w:cs="Times New Roman"/>
          <w:sz w:val="24"/>
          <w:szCs w:val="24"/>
        </w:rPr>
        <w:t xml:space="preserve"> has had preliminary success</w:t>
      </w:r>
      <w:r w:rsidR="00DF0A6F">
        <w:rPr>
          <w:rFonts w:ascii="Times New Roman" w:hAnsi="Times New Roman" w:cs="Times New Roman"/>
          <w:sz w:val="24"/>
          <w:szCs w:val="24"/>
        </w:rPr>
        <w:t>, with significant decreases of reported pain after 1 year based on a 1-10 visual analog scale (VAS) for pain</w:t>
      </w:r>
      <w:r w:rsidR="00B24FC2">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{"citationItems":[{"id":"ITEM-1","itemData":{"DOI":"10.1046/j.1526-4637.2001.01029.x","ISSN":"1526-2375","author":[{"dropping-particle":"","family":"Coffey","given":"Robert J.","non-dropping-particle":"","parse-names":false,"suffix":""}],"container-title":"Pain Medicine","id":"ITEM-1","issue":"3","issued":{"date-parts":[["2001","9"]]},"page":"183-192","title":"Deep Brain Stimulation for Chronic Pain: Results of Two Multicenter Trials and a Structured Review","type":"article-journal","volume":"2"},"uris":["http://www.mendeley.com/documents/?uuid=94a186e3-3f92-3ff0-b37d-2c6f4a6ce996"]},{"id":"ITEM-2","itemData":{"DOI":"10.1016/j.wneu.2017.06.173","ISSN":"18788769","abstract":"Background Deep brain stimulation (DBS) of the anterior cingulate cortex (ACC) is a recent technique that has shown some promising short-term results in patients with chronic refractory neuropathic pain. Three years after the first case series, we assessed its efficacy on a larger cohort, with longer follow-up. Methods Twenty-four patients (19 males; average age, 49.1 years) with neuropathic pain underwent bilateral ACC DBS. Patient-reported outcome measures were collected before and after surgery, using the Numerical Rating Scale (NRS), Short-Form 36 quality of life (SF-36), McGill Pain Questionnaire (MPQ), and EuroQol 5-domain quality of life (EQ-5D) questionnaire. Results Twenty-two patients after a trial week were fully internalized and 12 had a mean follow-up of 38.9 months. Six months after surgery the mean NRS score decreased from 8.0 to 4.27 (P = 0.004). There was a significant improvement in the MPQ (mean, −36%; P = 0.021) and EQ-5D score significantly decreased (mean, −21%; P = 0.036). The physical functioning domain of SF-36 was significantly improved (mean, +54.2%; P = 0.01). Furthermore, in 83% of these patients, at 6 months, NRS score was improved by 60% (P &lt; 0.001) and MPQ decreased by 47% (P &lt; 0.01). After 1 year, NRS score decreased by 43% (P &lt; 0.01), EQ-5D was significantly reduced (mean, −30.8; P = 0.05) and significant improvements were also observed for different domains of the SF-36. At longer follow-ups, efficacy was sustained up to 42 months in some patients, with an NRS score as low as 3. Conclusions Follow-up results confirm that ACC DBS alleviates chronic neuropathic pain refractory to pharmacotherapy and improves quality of life in many patients.","author":[{"dropping-particle":"","family":"Boccard","given":"Sandra G.J.","non-dropping-particle":"","parse-names":false,"suffix":""},{"dropping-particle":"","family":"Prangnell","given":"Simon J.","non-dropping-particle":"","parse-names":false,"suffix":""},{"dropping-particle":"","family":"Pycroft","given":"Laurie","non-dropping-particle":"","parse-names":false,"suffix":""},{"dropping-particle":"","family":"Cheeran","given":"Binith","non-dropping-particle":"","parse-names":false,"suffix":""},{"dropping-particle":"","family":"Moir","given":"Liz","non-dropping-particle":"","parse-names":false,"suffix":""},{"dropping-particle":"","family":"Pereira","given":"Erlick A.C.","non-dropping-particle":"","parse-names":false,"suffix":""},{"dropping-particle":"","family":"Fitzgerald","given":"James J.","non-dropping-particle":"","parse-names":false,"suffix":""},{"dropping-particle":"","family":"Green","given":"Alexander L.","non-dropping-particle":"","parse-names":false,"suffix":""},{"dropping-particle":"","family":"Aziz","given":"Tipu Z.","non-dropping-particle":"","parse-names":false,"suffix":""}],"container-title":"World Neurosurgery","id":"ITEM-2","issued":{"date-parts":[["2017","10","1"]]},"page":"625-637","publisher":"Elsevier Inc.","title":"Long-Term Results of Deep Brain Stimulation of the Anterior Cingulate Cortex for Neuropathic Pain","type":"article-journal","volume":"106"},"uris":["http://www.mendeley.com/documents/?uuid=a59633a1-22bd-3a4e-8b4c-e29f1678fa7d"]},{"id":"ITEM-3","itemData":{"DOI":"10.1016/j.jocn.2015.04.005","ISSN":"15322653","abstract":"Deep brain stimulation (DBS) is a neurosurgical intervention popularised in movement disorders such as Parkinson's disease, and also reported to improve symptoms of epilepsy, Tourette's syndrome, obsessive compulsive disorders and cluster headache. Since the 1950s, DBS has been used as a treatment to relieve intractable pain of several aetiologies including post stroke pain, phantom limb pain, facial pain and brachial plexus avulsion. Several patient series have shown benefits in stimulating various brain areas, including the sensory thalamus (ventral posterior lateral and medial), the periaqueductal and periventricular grey, or, more recently, the anterior cingulate cortex. However, this technique remains \"off label\" in the USA as it does not have Federal Drug Administration approval. Consequently, only a small number of surgeons report DBS for pain using current technology and techniques and few regions approve it. Randomised, blinded and controlled clinical trials that may use novel trial methodologies are desirable to evaluate the efficacy of DBS in patients who are refractory to other therapies. New imaging techniques, including tractography, may help optimise electrode placement and clinical outcome.","author":[{"dropping-particle":"","family":"Boccard","given":"Sandra G.J.","non-dropping-particle":"","parse-names":false,"suffix":""},{"dropping-particle":"","family":"Pereira","given":"Erlick A.C.","non-dropping-particle":"","parse-names":false,"suffix":""},{"dropping-particle":"","family":"Aziz","given":"Tipu Z.","non-dropping-particle":"","parse-names":false,"suffix":""}],"container-title":"Journal of Clinical Neuroscience","id":"ITEM-3","issue":"10","issued":{"date-parts":[["2015","10","1"]]},"page":"1537-1543","publisher":"Churchill Livingstone","title":"Deep brain stimulation for chronic pain","type":"article","volume":"22"},"uris":["http://www.mendeley.com/documents/?uuid=90ddfa4e-6f89-3b74-bd8a-d75b5ed0c133"]}],"mendeley":{"formattedCitation":"&lt;sup&gt;4–6&lt;/sup&gt;","plainTextFormattedCitation":"4–6","previouslyFormattedCitation":"&lt;sup&gt;4–6&lt;/sup&gt;"},"properties":{"noteIndex":0},"schema":"https://github.com/citation-style-language/schema/raw/master/csl-citation.json"}</w:instrText>
      </w:r>
      <w:r w:rsidR="00B24FC2">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4–6</w:t>
      </w:r>
      <w:r w:rsidR="00B24FC2">
        <w:rPr>
          <w:rFonts w:ascii="Times New Roman" w:hAnsi="Times New Roman" w:cs="Times New Roman"/>
          <w:sz w:val="24"/>
          <w:szCs w:val="24"/>
        </w:rPr>
        <w:fldChar w:fldCharType="end"/>
      </w:r>
      <w:r w:rsidR="00B24FC2">
        <w:rPr>
          <w:rFonts w:ascii="Times New Roman" w:hAnsi="Times New Roman" w:cs="Times New Roman"/>
          <w:sz w:val="24"/>
          <w:szCs w:val="24"/>
        </w:rPr>
        <w:t xml:space="preserve">. </w:t>
      </w:r>
      <w:r w:rsidR="00DD2356">
        <w:rPr>
          <w:rFonts w:ascii="Times New Roman" w:hAnsi="Times New Roman" w:cs="Times New Roman"/>
          <w:sz w:val="24"/>
          <w:szCs w:val="24"/>
        </w:rPr>
        <w:t>However, t</w:t>
      </w:r>
      <w:r w:rsidR="00FE272D">
        <w:rPr>
          <w:rFonts w:ascii="Times New Roman" w:hAnsi="Times New Roman" w:cs="Times New Roman"/>
          <w:sz w:val="24"/>
          <w:szCs w:val="24"/>
        </w:rPr>
        <w:t xml:space="preserve">hese studies </w:t>
      </w:r>
      <w:r w:rsidR="00767954">
        <w:rPr>
          <w:rFonts w:ascii="Times New Roman" w:hAnsi="Times New Roman" w:cs="Times New Roman"/>
          <w:sz w:val="24"/>
          <w:szCs w:val="24"/>
        </w:rPr>
        <w:t xml:space="preserve">involved patients </w:t>
      </w:r>
      <w:r w:rsidR="007C338C">
        <w:rPr>
          <w:rFonts w:ascii="Times New Roman" w:hAnsi="Times New Roman" w:cs="Times New Roman"/>
          <w:sz w:val="24"/>
          <w:szCs w:val="24"/>
        </w:rPr>
        <w:t xml:space="preserve">undergoing constant </w:t>
      </w:r>
      <w:r w:rsidR="00DD2356">
        <w:rPr>
          <w:rFonts w:ascii="Times New Roman" w:hAnsi="Times New Roman" w:cs="Times New Roman"/>
          <w:sz w:val="24"/>
          <w:szCs w:val="24"/>
        </w:rPr>
        <w:t xml:space="preserve">single-site </w:t>
      </w:r>
      <w:r w:rsidR="007C338C">
        <w:rPr>
          <w:rFonts w:ascii="Times New Roman" w:hAnsi="Times New Roman" w:cs="Times New Roman"/>
          <w:sz w:val="24"/>
          <w:szCs w:val="24"/>
        </w:rPr>
        <w:t>electrical</w:t>
      </w:r>
      <w:r w:rsidR="00FE272D">
        <w:rPr>
          <w:rFonts w:ascii="Times New Roman" w:hAnsi="Times New Roman" w:cs="Times New Roman"/>
          <w:sz w:val="24"/>
          <w:szCs w:val="24"/>
        </w:rPr>
        <w:t xml:space="preserve"> stimulation</w:t>
      </w:r>
      <w:r w:rsidR="00E910E8">
        <w:rPr>
          <w:rFonts w:ascii="Times New Roman" w:hAnsi="Times New Roman" w:cs="Times New Roman"/>
          <w:sz w:val="24"/>
          <w:szCs w:val="24"/>
        </w:rPr>
        <w:t xml:space="preserve"> with fixed stimulation parameters, which create anatomical and practical limitations</w:t>
      </w:r>
      <w:r w:rsidR="00DD2356">
        <w:rPr>
          <w:rFonts w:ascii="Times New Roman" w:hAnsi="Times New Roman" w:cs="Times New Roman"/>
          <w:sz w:val="24"/>
          <w:szCs w:val="24"/>
        </w:rPr>
        <w:t xml:space="preserve">. </w:t>
      </w:r>
      <w:r w:rsidR="00E910E8">
        <w:rPr>
          <w:rFonts w:ascii="Times New Roman" w:hAnsi="Times New Roman" w:cs="Times New Roman"/>
          <w:sz w:val="24"/>
          <w:szCs w:val="24"/>
        </w:rPr>
        <w:t xml:space="preserve">Single-site stimulation </w:t>
      </w:r>
      <w:r w:rsidR="00DD2356">
        <w:rPr>
          <w:rFonts w:ascii="Times New Roman" w:hAnsi="Times New Roman" w:cs="Times New Roman"/>
          <w:sz w:val="24"/>
          <w:szCs w:val="24"/>
        </w:rPr>
        <w:t>is effective in only specific patients and is unable to provide therapeutic effects over a heterogeneous variety of pain</w:t>
      </w:r>
      <w:r w:rsidR="00DD2356">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{"citationItems":[{"id":"ITEM-1","itemData":{"DOI":"10.1016/j.jocn.2004.10.005","ISSN":"09675868","abstract":"Deep brain stimulation (DBS) has been used to treat intractable pain for over 50 years. Variations in targets and surgical technique complicate the interpretation of many studies. To better understand its efficacy, we performed a meta-analysis of DBS for pain relief. MEDLINE (1966 to February 2003) and EMBASE (1980 to January 2003) databases were searched using key words deep brain stimulation, sensory thalamus, periventricular gray and pain. Inclusion criteria were based on patient characteristics and protocol clarity. Six studies (between 1977-1997) fitting the criteria were identified. Stimulation sites included the periventricular/periaqueductal grey matter (PVG/PAG), internal capsule (IC), and sensory thalamus (ST). The long-term pain alleviation rate was highest with DBS of the PVG/PAG (79%), or the PVG/PAG plus sensory thalamus/internal capsule (87%). Stimulation of the sensory thalamus alone was less effective (58% long-term success) (p &lt; 0.05). DBS was more effective for nociceptive than deafferentation pain (63% vs 47% long-term success; p &lt; 0.01). Long-term success was attained in over 80% of patients with intractable low back pain (failed back surgery) following successful trial stimulation. Trial stimulation was successful in approximately 50% of those with post-stroke pain, and 58% of patients permanently implanted achieved ongoing pain relief. Higher rates of success were seen with phantom limb pain and neuropathies. We conclude that DBS is frequently effective when used in well-selected patients. Neuroimaging and neuromodulation technology advances complicate the application of these results to modern practice. Ongoing investigations should shed further light on this complex clinical conundrum.","author":[{"dropping-particle":"","family":"Bittar","given":"Richard G.","non-dropping-particle":"","parse-names":false,"suffix":""},{"dropping-particle":"","family":"Kar-Purkayastha","given":"Ishani","non-dropping-particle":"","parse-names":false,"suffix":""},{"dropping-particle":"","family":"Owen","given":"Sarah L.","non-dropping-particle":"","parse-names":false,"suffix":""},{"dropping-particle":"","family":"Bear","given":"Renee E.","non-dropping-particle":"","parse-names":false,"suffix":""},{"dropping-particle":"","family":"Green","given":"Alex","non-dropping-particle":"","parse-names":false,"suffix":""},{"dropping-particle":"","family":"Wang","given":"Shouyan","non-dropping-particle":"","parse-names":false,"suffix":""},{"dropping-particle":"","family":"Aziz","given":"Tipu Z.","non-dropping-particle":"","parse-names":false,"suffix":""}],"container-title":"Journal of Clinical Neuroscience","id":"ITEM-1","issue":"5","issued":{"date-parts":[["2005"]]},"page":"515-519","publisher":"Churchill Livingstone","title":"Deep brain stimulation for pain relief: A meta-analysis","type":"article","volume":"12"},"uris":["http://www.mendeley.com/documents/?uuid=46018006-6b63-3a0e-8c07-ad3f2318d6b0"]},{"id":"ITEM-2","itemData":{"DOI":"10.3171/foc.2006.21.6.10","ISSN":"10920684","abstract":"OBJECT: Electrical intracerebral stimulation (also referred to as deep brain stimulation [DBS]) is a tool for the treatment of chronic pain states that do not respond to less invasive or conservative treatment options. Careful patient selection, accurate target localization, and identification with intraoperative neurophysiological techniques and blinded test evaluation are the key requirements for success and good long-term results. The authors present their experience with DBS for the treatment of various chronic pain syndromes. METHODS: In this study 56 patients with different forms of neuropathic and mixed nociceptive/neuropathic pain syndromes were treated with DBS according to a rigorous protocol. The postoperative follow-up duration ranged from 1 to 8 years, with a mean of 3.5 years. Electrodes were implanted in the somatosensory thalamus and the periventricular gray region. Before implantation of the stimulation device, a double-blinded evaluation was carefully performed to test the effect of each electrode on its own as well as combined stimulation with different parameter settings. The best long-term results were attained in patients with chronic low-back and leg pain, for example, in so-called failed-back surgery syndrome. Patients with neuropathic pain of peripheral origin (such as complex regional pain syndrome Type II) also responded well to DBS. Disappointing results were documented in patients with central pain syndromes, such as pain due to spinal cord injury and poststroke pain. Possible reasons for the therapeutic failures are discussed; these include central reorganization and neuroplastic changes of the pain-transmitting pathways and pain modulation centers after brain and spinal cord lesions. CONCLUSIONS: The authors found that, in carefully selected patients with chronic pain syndromes, DBS can be helpful and can add to the quality of life.","author":[{"dropping-particle":"","family":"Rasche","given":"Dirk","non-dropping-particle":"","parse-names":false,"suffix":""},{"dropping-particle":"","family":"Rinaldi","given":"Patricia C.","non-dropping-particle":"","parse-names":false,"suffix":""},{"dropping-particle":"","family":"Young","given":"Ronald F.","non-dropping-particle":"","parse-names":false,"suffix":""},{"dropping-particle":"","family":"Tronnier","given":"Volker M.","non-dropping-particle":"","parse-names":false,"suffix":""}],"container-title":"Neurosurgical focus","id":"ITEM-2","issue":"6","issued":{"date-parts":[["2006"]]},"title":"Deep brain stimulation for the treatment of various chronic pain syndromes.","type":"article","volume":"21"},"uris":["http://www.mendeley.com/documents/?uuid=872c6598-a217-33cb-bd4c-766a868a8a79"]}],"mendeley":{"formattedCitation":"&lt;sup&gt;7,8&lt;/sup&gt;","plainTextFormattedCitation":"7,8","previouslyFormattedCitation":"&lt;sup&gt;7,8&lt;/sup&gt;"},"properties":{"noteIndex":0},"schema":"https://github.com/citation-style-language/schema/raw/master/csl-citation.json"}</w:instrText>
      </w:r>
      <w:r w:rsidR="00DD2356">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7,8</w:t>
      </w:r>
      <w:r w:rsidR="00DD2356">
        <w:rPr>
          <w:rFonts w:ascii="Times New Roman" w:hAnsi="Times New Roman" w:cs="Times New Roman"/>
          <w:sz w:val="24"/>
          <w:szCs w:val="24"/>
        </w:rPr>
        <w:fldChar w:fldCharType="end"/>
      </w:r>
      <w:r w:rsidR="00DD2356">
        <w:rPr>
          <w:rFonts w:ascii="Times New Roman" w:hAnsi="Times New Roman" w:cs="Times New Roman"/>
          <w:sz w:val="24"/>
          <w:szCs w:val="24"/>
        </w:rPr>
        <w:t>. Single-site stimulation does not account for the multi-regional effects of pain, where both internal (attention, mood) and external factors (context) can change the way pain is perceived and subjectively felt</w:t>
      </w:r>
      <w:r w:rsidR="00DD2356">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{"citationItems":[{"id":"ITEM-1","itemData":{"DOI":"10.1016/j.neuron.2007.07.012","ISSN":"08966273","abstract":"Clinical pain is a serious public health issue. Treatment of pain-related suffering requires knowledge of how pain signals are initially interpreted and subsequently transmitted and perpetuated. This review article is one of three reviews in this issue of Neuron that address our understanding of the pain process and possible solutions to the problem from both cellular- and systems-level viewpoints. Our understanding of the neural correlates of pain perception in humans has increased significantly since the advent of neuroimaging. Relating neural activity changes to the varied pain experiences has led to an increased awareness of how factors (e.g., cognition, emotion, context, injury) can separately influence pain perception. Tying this body of knowledge in humans to work in animal models of pain provides an opportunity to determine common features that reliably contribute to pain perception and its modulation. One key system that underpins the ability to change pain intensity is the brainstem's descending modulatory network with its pro- and antinociceptive components. We discuss not only the latest data describing the cerebral signature of pain and its modulation in humans, but also suggest that the brainstem plays a pivotal role in gating the degree of nociceptive transmission so that the resultant pain experienced is appropriate for the particular situation of the individual. © 2007 Elsevier Inc. All rights reserved.","author":[{"dropping-particle":"","family":"Tracey","given":"Irene","non-dropping-particle":"","parse-names":false,"suffix":""},{"dropping-particle":"","family":"Mantyh","given":"Patrick W.","non-dropping-particle":"","parse-names":false,"suffix":""}],"container-title":"Neuron","id":"ITEM-1","issue":"3","issued":{"date-parts":[["2007","8","2"]]},"page":"377-391","title":"The Cerebral Signature for Pain Perception and Its Modulation","type":"article","volume":"55"},"uris":["http://www.mendeley.com/documents/?uuid=7960cc44-4958-372a-b281-368b705caf7d"]}],"mendeley":{"formattedCitation":"&lt;sup&gt;10&lt;/sup&gt;","plainTextFormattedCitation":"10","previouslyFormattedCitation":"&lt;sup&gt;10&lt;/sup&gt;"},"properties":{"noteIndex":0},"schema":"https://github.com/citation-style-language/schema/raw/master/csl-citation.json"}</w:instrText>
      </w:r>
      <w:r w:rsidR="00DD2356">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10</w:t>
      </w:r>
      <w:r w:rsidR="00DD2356">
        <w:rPr>
          <w:rFonts w:ascii="Times New Roman" w:hAnsi="Times New Roman" w:cs="Times New Roman"/>
          <w:sz w:val="24"/>
          <w:szCs w:val="24"/>
        </w:rPr>
        <w:fldChar w:fldCharType="end"/>
      </w:r>
      <w:r w:rsidR="00DD2356">
        <w:rPr>
          <w:rFonts w:ascii="Times New Roman" w:hAnsi="Times New Roman" w:cs="Times New Roman"/>
          <w:sz w:val="24"/>
          <w:szCs w:val="24"/>
        </w:rPr>
        <w:t>.</w:t>
      </w:r>
      <w:r w:rsidR="00E910E8">
        <w:rPr>
          <w:rFonts w:ascii="Times New Roman" w:hAnsi="Times New Roman" w:cs="Times New Roman"/>
          <w:sz w:val="24"/>
          <w:szCs w:val="24"/>
        </w:rPr>
        <w:t xml:space="preserve"> Open-loop stimulation with fixed parameters creates practical limitations for long-term treatment.  N</w:t>
      </w:r>
      <w:r w:rsidR="000372DD">
        <w:rPr>
          <w:rFonts w:ascii="Times New Roman" w:hAnsi="Times New Roman" w:cs="Times New Roman"/>
          <w:sz w:val="24"/>
          <w:szCs w:val="24"/>
        </w:rPr>
        <w:t xml:space="preserve">eural adaptation has been </w:t>
      </w:r>
      <w:r w:rsidR="00E910E8">
        <w:rPr>
          <w:rFonts w:ascii="Times New Roman" w:hAnsi="Times New Roman" w:cs="Times New Roman"/>
          <w:sz w:val="24"/>
          <w:szCs w:val="24"/>
        </w:rPr>
        <w:t>demonstrated wit</w:t>
      </w:r>
      <w:r w:rsidR="000372DD">
        <w:rPr>
          <w:rFonts w:ascii="Times New Roman" w:hAnsi="Times New Roman" w:cs="Times New Roman"/>
          <w:sz w:val="24"/>
          <w:szCs w:val="24"/>
        </w:rPr>
        <w:t xml:space="preserve">h long-term </w:t>
      </w:r>
      <w:r w:rsidR="00E910E8">
        <w:rPr>
          <w:rFonts w:ascii="Times New Roman" w:hAnsi="Times New Roman" w:cs="Times New Roman"/>
          <w:sz w:val="24"/>
          <w:szCs w:val="24"/>
        </w:rPr>
        <w:t>stimulation, which decreases stimulation efficacy</w:t>
      </w:r>
      <w:r w:rsidR="00B24FC2">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{"citationItems":[{"id":"ITEM-1","itemData":{"DOI":"10.1159/000077404","ISSN":"10116125","abstract":"We report a technique based on patient-controlled stimulation to restore analgesia after development of tolerance to deep brain stimulation (DBS). A 45-year-old female with neurogenic pain after cerebellar stroke underwent DBS implantation in the right ventralis caudalis (VC) thalamus with excellent stimulus-controlled analgesia for 29 months, followed by development of tolerance and loss of analgesia. Analgesia was restored when a stimulation module that allowed patient-controlled stimulation was implanted. Copyright © 2004 S. Karger AG, Basel.","author":[{"dropping-particle":"","family":"Romanelli","given":"Pantaleo","non-dropping-particle":"","parse-names":false,"suffix":""},{"dropping-particle":"","family":"Heit","given":"Gary","non-dropping-particle":"","parse-names":false,"suffix":""}],"container-title":"Stereotactic and Functional Neurosurgery","id":"ITEM-1","issue":"2-3","issued":{"date-parts":[["2004"]]},"page":"77-79","title":"Patient-controlled deep brain stimulation can overcome analgesic tolerance","type":"article-journal","volume":"82"},"uris":["http://www.mendeley.com/documents/?uuid=2208ac8b-b950-32d5-bd9c-dd0fbaa9106a"]}],"mendeley":{"formattedCitation":"&lt;sup&gt;11&lt;/sup&gt;","plainTextFormattedCitation":"11","previouslyFormattedCitation":"&lt;sup&gt;11&lt;/sup&gt;"},"properties":{"noteIndex":0},"schema":"https://github.com/citation-style-language/schema/raw/master/csl-citation.json"}</w:instrText>
      </w:r>
      <w:r w:rsidR="00B24FC2">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11</w:t>
      </w:r>
      <w:r w:rsidR="00B24FC2">
        <w:rPr>
          <w:rFonts w:ascii="Times New Roman" w:hAnsi="Times New Roman" w:cs="Times New Roman"/>
          <w:sz w:val="24"/>
          <w:szCs w:val="24"/>
        </w:rPr>
        <w:fldChar w:fldCharType="end"/>
      </w:r>
      <w:r w:rsidR="00E910E8">
        <w:rPr>
          <w:rFonts w:ascii="Times New Roman" w:hAnsi="Times New Roman" w:cs="Times New Roman"/>
          <w:sz w:val="24"/>
          <w:szCs w:val="24"/>
        </w:rPr>
        <w:t>. S</w:t>
      </w:r>
      <w:r w:rsidR="000372DD">
        <w:rPr>
          <w:rFonts w:ascii="Times New Roman" w:hAnsi="Times New Roman" w:cs="Times New Roman"/>
          <w:sz w:val="24"/>
          <w:szCs w:val="24"/>
        </w:rPr>
        <w:t xml:space="preserve">timulation </w:t>
      </w:r>
      <w:r w:rsidR="00031387">
        <w:rPr>
          <w:rFonts w:ascii="Times New Roman" w:hAnsi="Times New Roman" w:cs="Times New Roman"/>
          <w:sz w:val="24"/>
          <w:szCs w:val="24"/>
        </w:rPr>
        <w:t xml:space="preserve">parameters </w:t>
      </w:r>
      <w:del w:id="2" w:author="Vanessa Nguyen" w:date="2019-12-05T20:20:00Z">
        <w:r w:rsidR="00031387" w:rsidDel="00B83B7E">
          <w:rPr>
            <w:rFonts w:ascii="Times New Roman" w:hAnsi="Times New Roman" w:cs="Times New Roman"/>
            <w:sz w:val="24"/>
            <w:szCs w:val="24"/>
          </w:rPr>
          <w:delText>m</w:delText>
        </w:r>
        <w:r w:rsidR="000372DD" w:rsidDel="00B83B7E">
          <w:rPr>
            <w:rFonts w:ascii="Times New Roman" w:hAnsi="Times New Roman" w:cs="Times New Roman"/>
            <w:sz w:val="24"/>
            <w:szCs w:val="24"/>
          </w:rPr>
          <w:delText xml:space="preserve">ay </w:delText>
        </w:r>
      </w:del>
      <w:r w:rsidR="000372DD">
        <w:rPr>
          <w:rFonts w:ascii="Times New Roman" w:hAnsi="Times New Roman" w:cs="Times New Roman"/>
          <w:sz w:val="24"/>
          <w:szCs w:val="24"/>
        </w:rPr>
        <w:t>need to be a</w:t>
      </w:r>
      <w:r w:rsidR="00B75809">
        <w:rPr>
          <w:rFonts w:ascii="Times New Roman" w:hAnsi="Times New Roman" w:cs="Times New Roman"/>
          <w:sz w:val="24"/>
          <w:szCs w:val="24"/>
        </w:rPr>
        <w:t>djusted</w:t>
      </w:r>
      <w:r w:rsidR="000372DD">
        <w:rPr>
          <w:rFonts w:ascii="Times New Roman" w:hAnsi="Times New Roman" w:cs="Times New Roman"/>
          <w:sz w:val="24"/>
          <w:szCs w:val="24"/>
        </w:rPr>
        <w:t xml:space="preserve"> </w:t>
      </w:r>
      <w:r w:rsidR="00031387">
        <w:rPr>
          <w:rFonts w:ascii="Times New Roman" w:hAnsi="Times New Roman" w:cs="Times New Roman"/>
          <w:sz w:val="24"/>
          <w:szCs w:val="24"/>
        </w:rPr>
        <w:t xml:space="preserve">periodically </w:t>
      </w:r>
      <w:r w:rsidR="00B75809">
        <w:rPr>
          <w:rFonts w:ascii="Times New Roman" w:hAnsi="Times New Roman" w:cs="Times New Roman"/>
          <w:sz w:val="24"/>
          <w:szCs w:val="24"/>
        </w:rPr>
        <w:t>for</w:t>
      </w:r>
      <w:r w:rsidR="000372DD">
        <w:rPr>
          <w:rFonts w:ascii="Times New Roman" w:hAnsi="Times New Roman" w:cs="Times New Roman"/>
          <w:sz w:val="24"/>
          <w:szCs w:val="24"/>
        </w:rPr>
        <w:t xml:space="preserve"> </w:t>
      </w:r>
      <w:r w:rsidR="007C338C">
        <w:rPr>
          <w:rFonts w:ascii="Times New Roman" w:hAnsi="Times New Roman" w:cs="Times New Roman"/>
          <w:sz w:val="24"/>
          <w:szCs w:val="24"/>
        </w:rPr>
        <w:t xml:space="preserve">long-term </w:t>
      </w:r>
      <w:r w:rsidR="00222D1D">
        <w:rPr>
          <w:rFonts w:ascii="Times New Roman" w:hAnsi="Times New Roman" w:cs="Times New Roman"/>
          <w:sz w:val="24"/>
          <w:szCs w:val="24"/>
        </w:rPr>
        <w:t xml:space="preserve">stimulation </w:t>
      </w:r>
      <w:r w:rsidR="000372DD">
        <w:rPr>
          <w:rFonts w:ascii="Times New Roman" w:hAnsi="Times New Roman" w:cs="Times New Roman"/>
          <w:sz w:val="24"/>
          <w:szCs w:val="24"/>
        </w:rPr>
        <w:t>eff</w:t>
      </w:r>
      <w:r w:rsidR="00031387">
        <w:rPr>
          <w:rFonts w:ascii="Times New Roman" w:hAnsi="Times New Roman" w:cs="Times New Roman"/>
          <w:sz w:val="24"/>
          <w:szCs w:val="24"/>
        </w:rPr>
        <w:t>icacy</w:t>
      </w:r>
      <w:r w:rsidR="000372DD">
        <w:rPr>
          <w:rFonts w:ascii="Times New Roman" w:hAnsi="Times New Roman" w:cs="Times New Roman"/>
          <w:sz w:val="24"/>
          <w:szCs w:val="24"/>
        </w:rPr>
        <w:t>.</w:t>
      </w:r>
      <w:r w:rsidR="00222D1D">
        <w:rPr>
          <w:rFonts w:ascii="Times New Roman" w:hAnsi="Times New Roman" w:cs="Times New Roman"/>
          <w:sz w:val="24"/>
          <w:szCs w:val="24"/>
        </w:rPr>
        <w:t xml:space="preserve"> </w:t>
      </w:r>
    </w:p>
    <w:p w14:paraId="3581C787" w14:textId="663B111D" w:rsidR="00C97FA1" w:rsidRDefault="00222D1D" w:rsidP="000050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anatomical limitations of single-site stimulation and the practical limitations of ongoing long-term stimulation, </w:t>
      </w:r>
      <w:r>
        <w:rPr>
          <w:rFonts w:ascii="Times New Roman" w:hAnsi="Times New Roman" w:cs="Times New Roman"/>
          <w:b/>
          <w:bCs/>
          <w:sz w:val="24"/>
          <w:szCs w:val="24"/>
        </w:rPr>
        <w:t xml:space="preserve">my proposed solution is </w:t>
      </w:r>
      <w:r w:rsidRPr="00D1321A">
        <w:rPr>
          <w:rFonts w:ascii="Times New Roman" w:hAnsi="Times New Roman" w:cs="Times New Roman"/>
          <w:b/>
          <w:bCs/>
          <w:sz w:val="24"/>
          <w:szCs w:val="24"/>
        </w:rPr>
        <w:t xml:space="preserve">a closed-loop </w:t>
      </w:r>
      <w:r w:rsidR="001334D1">
        <w:rPr>
          <w:rFonts w:ascii="Times New Roman" w:hAnsi="Times New Roman" w:cs="Times New Roman"/>
          <w:b/>
          <w:bCs/>
          <w:sz w:val="24"/>
          <w:szCs w:val="24"/>
        </w:rPr>
        <w:t>system</w:t>
      </w:r>
      <w:r w:rsidRPr="00D1321A">
        <w:rPr>
          <w:rFonts w:ascii="Times New Roman" w:hAnsi="Times New Roman" w:cs="Times New Roman"/>
          <w:b/>
          <w:bCs/>
          <w:sz w:val="24"/>
          <w:szCs w:val="24"/>
        </w:rPr>
        <w:t xml:space="preserve"> that can (1) sense when an individual is in pain using patient-specific biomarkers and (2) deliver self-adjusting neural stimulation to return brain activity to a minimal pain state.</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growing interest in building systems for precision medicine, the work proposed here will serve as initial groundwork for developing such a </w:t>
      </w:r>
      <w:r w:rsidR="001334D1">
        <w:rPr>
          <w:rFonts w:ascii="Times New Roman" w:hAnsi="Times New Roman" w:cs="Times New Roman"/>
          <w:sz w:val="24"/>
          <w:szCs w:val="24"/>
        </w:rPr>
        <w:t>system</w:t>
      </w:r>
      <w:r>
        <w:rPr>
          <w:rFonts w:ascii="Times New Roman" w:hAnsi="Times New Roman" w:cs="Times New Roman"/>
          <w:sz w:val="24"/>
          <w:szCs w:val="24"/>
        </w:rPr>
        <w:t xml:space="preserve"> for individual pain management</w:t>
      </w:r>
      <w:r w:rsidR="006355C1">
        <w:rPr>
          <w:rFonts w:ascii="Times New Roman" w:hAnsi="Times New Roman" w:cs="Times New Roman"/>
          <w:sz w:val="24"/>
          <w:szCs w:val="24"/>
        </w:rPr>
        <w:t xml:space="preserve">. </w:t>
      </w:r>
      <w:r w:rsidR="001334D1">
        <w:rPr>
          <w:rFonts w:ascii="Times New Roman" w:hAnsi="Times New Roman" w:cs="Times New Roman"/>
          <w:sz w:val="24"/>
          <w:szCs w:val="24"/>
        </w:rPr>
        <w:t>This developed system can be applied to</w:t>
      </w:r>
      <w:r w:rsidR="001334D1" w:rsidRPr="001334D1">
        <w:rPr>
          <w:rFonts w:ascii="Times New Roman" w:hAnsi="Times New Roman" w:cs="Times New Roman"/>
          <w:sz w:val="24"/>
          <w:szCs w:val="24"/>
        </w:rPr>
        <w:t xml:space="preserve"> new feasibility studies leveraging human-ready implantable</w:t>
      </w:r>
      <w:r w:rsidR="00C97FA1">
        <w:rPr>
          <w:rFonts w:ascii="Times New Roman" w:hAnsi="Times New Roman" w:cs="Times New Roman"/>
          <w:sz w:val="24"/>
          <w:szCs w:val="24"/>
        </w:rPr>
        <w:t xml:space="preserve"> device</w:t>
      </w:r>
      <w:r w:rsidR="001334D1" w:rsidRPr="001334D1">
        <w:rPr>
          <w:rFonts w:ascii="Times New Roman" w:hAnsi="Times New Roman" w:cs="Times New Roman"/>
          <w:sz w:val="24"/>
          <w:szCs w:val="24"/>
        </w:rPr>
        <w:t>s</w:t>
      </w:r>
      <w:r w:rsidR="001334D1">
        <w:rPr>
          <w:rFonts w:ascii="Times New Roman" w:hAnsi="Times New Roman" w:cs="Times New Roman"/>
          <w:sz w:val="24"/>
          <w:szCs w:val="24"/>
        </w:rPr>
        <w:t xml:space="preserve"> for personalized pain management. </w:t>
      </w:r>
    </w:p>
    <w:p w14:paraId="63E513F2" w14:textId="110F055F" w:rsidR="007C338C" w:rsidRDefault="00C97FA1" w:rsidP="00C97FA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B8B997E" w14:textId="75A49B71" w:rsidR="00BE3486" w:rsidRPr="00535D78" w:rsidRDefault="00BE3486" w:rsidP="00005075">
      <w:pPr>
        <w:spacing w:line="240" w:lineRule="auto"/>
        <w:jc w:val="both"/>
        <w:rPr>
          <w:rFonts w:ascii="Times New Roman" w:hAnsi="Times New Roman" w:cs="Times New Roman"/>
          <w:sz w:val="24"/>
          <w:szCs w:val="24"/>
          <w:u w:val="single"/>
        </w:rPr>
      </w:pPr>
      <w:r w:rsidRPr="00535D78">
        <w:rPr>
          <w:rFonts w:ascii="Times New Roman" w:hAnsi="Times New Roman" w:cs="Times New Roman"/>
          <w:sz w:val="24"/>
          <w:szCs w:val="24"/>
          <w:u w:val="single"/>
        </w:rPr>
        <w:lastRenderedPageBreak/>
        <w:t>Approach</w:t>
      </w:r>
    </w:p>
    <w:p w14:paraId="767D3141" w14:textId="6B906515" w:rsidR="00FA3091" w:rsidRDefault="00FA3091" w:rsidP="0000507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 work in developing closed-loop DBS seeks to </w:t>
      </w:r>
      <w:r w:rsidRPr="00875429">
        <w:rPr>
          <w:rFonts w:ascii="Times New Roman" w:hAnsi="Times New Roman" w:cs="Times New Roman"/>
          <w:sz w:val="24"/>
          <w:szCs w:val="24"/>
        </w:rPr>
        <w:t>maximize</w:t>
      </w:r>
      <w:r>
        <w:rPr>
          <w:rFonts w:ascii="Times New Roman" w:hAnsi="Times New Roman" w:cs="Times New Roman"/>
          <w:sz w:val="24"/>
          <w:szCs w:val="24"/>
        </w:rPr>
        <w:t xml:space="preserve"> treatment efficacy by activating stimulation based on neural biomarkers and </w:t>
      </w:r>
      <w:r w:rsidRPr="00875429">
        <w:rPr>
          <w:rFonts w:ascii="Times New Roman" w:hAnsi="Times New Roman" w:cs="Times New Roman"/>
          <w:sz w:val="24"/>
          <w:szCs w:val="24"/>
        </w:rPr>
        <w:t>minimize</w:t>
      </w:r>
      <w:r>
        <w:rPr>
          <w:rFonts w:ascii="Times New Roman" w:hAnsi="Times New Roman" w:cs="Times New Roman"/>
          <w:sz w:val="24"/>
          <w:szCs w:val="24"/>
        </w:rPr>
        <w:t xml:space="preserve"> side-effects by delivering stimulation only when needed</w:t>
      </w:r>
      <w:r w:rsidR="00B24FC2">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{"citationItems":[{"id":"ITEM-1","itemData":{"DOI":"10.1016/j.neuron.2011.08.023","ISSN":"08966273","abstract":"Continuous high-frequency deep brain stimulation (DBS) is a widely used therapy for advanced Parkinson's disease (PD) management. However, the mechanisms underlying DBS effects remain enigmatic and are the subject of an ongoing debate. Here, we present and test a closed-loop stimulation strategy for PD in the 1-methyl-4-phenyl-1,2,3,6-tetrahydropyridine (MPTP) primate model of PD. Application of pallidal closed-loop stimulation leads to dissociation between changes in basal ganglia (BG) discharge rates and patterns, providing insights into PD pathophysiology. Furthermore, cortico-pallidal closed-loop stimulation has a significantly greater effect on akinesia and on cortical and pallidal discharge patterns than standard open-loop DBS and matched control stimulation paradigms. Thus, closed-loop DBS paradigms, by modulating pathological oscillatory activity rather than the discharge rate of the BG-cortical networks, may afford more effective management of advanced PD. Such strategies have the potential to be effective in additional brain disorders in which a pathological neuronal discharge pattern can be recognized. © 2011 Elsevier Inc.","author":[{"dropping-particle":"","family":"Rosin","given":"Boris","non-dropping-particle":"","parse-names":false,"suffix":""},{"dropping-particle":"","family":"Slovik","given":"Maya","non-dropping-particle":"","parse-names":false,"suffix":""},{"dropping-particle":"","family":"Mitelman","given":"Rea","non-dropping-particle":"","parse-names":false,"suffix":""},{"dropping-particle":"","family":"Rivlin-Etzion","given":"Michal","non-dropping-particle":"","parse-names":false,"suffix":""},{"dropping-particle":"","family":"Haber","given":"Suzanne N.","non-dropping-particle":"","parse-names":false,"suffix":""},{"dropping-particle":"","family":"Israel","given":"Zvi","non-dropping-particle":"","parse-names":false,"suffix":""},{"dropping-particle":"","family":"Vaadia","given":"Eilon","non-dropping-particle":"","parse-names":false,"suffix":""},{"dropping-particle":"","family":"Bergman","given":"Hagai","non-dropping-particle":"","parse-names":false,"suffix":""}],"container-title":"Neuron","id":"ITEM-1","issue":"2","issued":{"date-parts":[["2011","10","20"]]},"page":"370-384","title":"Closed-loop deep brain stimulation is superior in ameliorating parkinsonism","type":"article-journal","volume":"72"},"uris":["http://www.mendeley.com/documents/?uuid=4fee1241-266f-313b-a3bf-bc0660aed735"]},{"id":"ITEM-2","itemData":{"DOI":"10.1109/TNSRE.2017.2705661","ISSN":"1534-4320","author":[{"dropping-particle":"","family":"Herron","given":"Jeffrey A.","non-dropping-particle":"","parse-names":false,"suffix":""},{"dropping-particle":"","family":"Thompson","given":"Margaret C.","non-dropping-particle":"","parse-names":false,"suffix":""},{"dropping-particle":"","family":"Brown","given":"Timothy","non-dropping-particle":"","parse-names":false,"suffix":""},{"dropping-particle":"","family":"Chizeck","given":"Howard Jay","non-dropping-particle":"","parse-names":false,"suffix":""},{"dropping-particle":"","family":"Ojemann","given":"Jeffrey G.","non-dropping-particle":"","parse-names":false,"suffix":""},{"dropping-particle":"","family":"Ko","given":"Andrew L.","non-dropping-particle":"","parse-names":false,"suffix":""}],"container-title":"IEEE Transactions on Neural Systems and Rehabilitation Engineering","id":"ITEM-2","issue":"11","issued":{"date-parts":[["2017","11"]]},"page":"2180-2187","title":"Cortical Brain–Computer Interface for Closed-Loop Deep Brain Stimulation","type":"article-journal","volume":"25"},"uris":["http://www.mendeley.com/documents/?uuid=50758734-5e21-311a-8c80-346971edf4f1"]}],"mendeley":{"formattedCitation":"&lt;sup&gt;12,13&lt;/sup&gt;","plainTextFormattedCitation":"12,13","previouslyFormattedCitation":"&lt;sup&gt;12,13&lt;/sup&gt;"},"properties":{"noteIndex":0},"schema":"https://github.com/citation-style-language/schema/raw/master/csl-citation.json"}</w:instrText>
      </w:r>
      <w:r w:rsidR="00B24FC2">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12,13</w:t>
      </w:r>
      <w:r w:rsidR="00B24FC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75429">
        <w:rPr>
          <w:rFonts w:ascii="Times New Roman" w:hAnsi="Times New Roman" w:cs="Times New Roman"/>
          <w:sz w:val="24"/>
          <w:szCs w:val="24"/>
        </w:rPr>
        <w:t>With similar motivations, I plan to</w:t>
      </w:r>
      <w:r w:rsidR="00500B25">
        <w:rPr>
          <w:rFonts w:ascii="Times New Roman" w:hAnsi="Times New Roman" w:cs="Times New Roman"/>
          <w:sz w:val="24"/>
          <w:szCs w:val="24"/>
        </w:rPr>
        <w:t xml:space="preserve"> quantitatively</w:t>
      </w:r>
      <w:r w:rsidR="00875429">
        <w:rPr>
          <w:rFonts w:ascii="Times New Roman" w:hAnsi="Times New Roman" w:cs="Times New Roman"/>
          <w:sz w:val="24"/>
          <w:szCs w:val="24"/>
        </w:rPr>
        <w:t xml:space="preserve"> characterize patient-specific neural biomarkers of pain </w:t>
      </w:r>
      <w:r w:rsidR="004C387F">
        <w:rPr>
          <w:rFonts w:ascii="Times New Roman" w:hAnsi="Times New Roman" w:cs="Times New Roman"/>
          <w:sz w:val="24"/>
          <w:szCs w:val="24"/>
        </w:rPr>
        <w:t>in patients implanted with stereo-electroencephalography (</w:t>
      </w:r>
      <w:proofErr w:type="spellStart"/>
      <w:r w:rsidR="004C387F">
        <w:rPr>
          <w:rFonts w:ascii="Times New Roman" w:hAnsi="Times New Roman" w:cs="Times New Roman"/>
          <w:sz w:val="24"/>
          <w:szCs w:val="24"/>
        </w:rPr>
        <w:t>sEEG</w:t>
      </w:r>
      <w:proofErr w:type="spellEnd"/>
      <w:r w:rsidR="004C387F">
        <w:rPr>
          <w:rFonts w:ascii="Times New Roman" w:hAnsi="Times New Roman" w:cs="Times New Roman"/>
          <w:sz w:val="24"/>
          <w:szCs w:val="24"/>
        </w:rPr>
        <w:t xml:space="preserve">) electrodes for clinical monitoring of epilepsy. These patients </w:t>
      </w:r>
      <w:commentRangeStart w:id="3"/>
      <w:r w:rsidR="004C387F">
        <w:rPr>
          <w:rFonts w:ascii="Times New Roman" w:hAnsi="Times New Roman" w:cs="Times New Roman"/>
          <w:sz w:val="24"/>
          <w:szCs w:val="24"/>
        </w:rPr>
        <w:t xml:space="preserve">are </w:t>
      </w:r>
      <w:commentRangeEnd w:id="3"/>
      <w:r w:rsidR="00B83B7E">
        <w:rPr>
          <w:rStyle w:val="CommentReference"/>
        </w:rPr>
        <w:commentReference w:id="3"/>
      </w:r>
      <w:r w:rsidR="004C387F">
        <w:rPr>
          <w:rFonts w:ascii="Times New Roman" w:hAnsi="Times New Roman" w:cs="Times New Roman"/>
          <w:sz w:val="24"/>
          <w:szCs w:val="24"/>
        </w:rPr>
        <w:t xml:space="preserve">implanted with multiple </w:t>
      </w:r>
      <w:proofErr w:type="spellStart"/>
      <w:r w:rsidR="004C387F">
        <w:rPr>
          <w:rFonts w:ascii="Times New Roman" w:hAnsi="Times New Roman" w:cs="Times New Roman"/>
          <w:sz w:val="24"/>
          <w:szCs w:val="24"/>
        </w:rPr>
        <w:t>sEEG</w:t>
      </w:r>
      <w:proofErr w:type="spellEnd"/>
      <w:r w:rsidR="004C387F">
        <w:rPr>
          <w:rFonts w:ascii="Times New Roman" w:hAnsi="Times New Roman" w:cs="Times New Roman"/>
          <w:sz w:val="24"/>
          <w:szCs w:val="24"/>
        </w:rPr>
        <w:t xml:space="preserve"> electrodes, which allows the unique opportunity to record from several brain regions simultaneously and capture inter-regional interactions that arise from pain</w:t>
      </w:r>
      <w:r w:rsidR="00BC321D">
        <w:rPr>
          <w:rFonts w:ascii="Times New Roman" w:hAnsi="Times New Roman" w:cs="Times New Roman"/>
          <w:sz w:val="24"/>
          <w:szCs w:val="24"/>
        </w:rPr>
        <w:t>. Most neuro-based pain studies implant only one or two DBS electrodes</w:t>
      </w:r>
      <w:r w:rsidR="00BC321D">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{"citationItems":[{"id":"ITEM-1","itemData":{"DOI":"10.1016/j.wneu.2017.06.173","ISSN":"18788769","abstract":"Background Deep brain stimulation (DBS) of the anterior cingulate cortex (ACC) is a recent technique that has shown some promising short-term results in patients with chronic refractory neuropathic pain. Three years after the first case series, we assessed its efficacy on a larger cohort, with longer follow-up. Methods Twenty-four patients (19 males; average age, 49.1 years) with neuropathic pain underwent bilateral ACC DBS. Patient-reported outcome measures were collected before and after surgery, using the Numerical Rating Scale (NRS), Short-Form 36 quality of life (SF-36), McGill Pain Questionnaire (MPQ), and EuroQol 5-domain quality of life (EQ-5D) questionnaire. Results Twenty-two patients after a trial week were fully internalized and 12 had a mean follow-up of 38.9 months. Six months after surgery the mean NRS score decreased from 8.0 to 4.27 (P = 0.004). There was a significant improvement in the MPQ (mean, −36%; P = 0.021) and EQ-5D score significantly decreased (mean, −21%; P = 0.036). The physical functioning domain of SF-36 was significantly improved (mean, +54.2%; P = 0.01). Furthermore, in 83% of these patients, at 6 months, NRS score was improved by 60% (P &lt; 0.001) and MPQ decreased by 47% (P &lt; 0.01). After 1 year, NRS score decreased by 43% (P &lt; 0.01), EQ-5D was significantly reduced (mean, −30.8; P = 0.05) and significant improvements were also observed for different domains of the SF-36. At longer follow-ups, efficacy was sustained up to 42 months in some patients, with an NRS score as low as 3. Conclusions Follow-up results confirm that ACC DBS alleviates chronic neuropathic pain refractory to pharmacotherapy and improves quality of life in many patients.","author":[{"dropping-particle":"","family":"Boccard","given":"Sandra G.J.","non-dropping-particle":"","parse-names":false,"suffix":""},{"dropping-particle":"","family":"Prangnell","given":"Simon J.","non-dropping-particle":"","parse-names":false,"suffix":""},{"dropping-particle":"","family":"Pycroft","given":"Laurie","non-dropping-particle":"","parse-names":false,"suffix":""},{"dropping-particle":"","family":"Cheeran","given":"Binith","non-dropping-particle":"","parse-names":false,"suffix":""},{"dropping-particle":"","family":"Moir","given":"Liz","non-dropping-particle":"","parse-names":false,"suffix":""},{"dropping-particle":"","family":"Pereira","given":"Erlick A.C.","non-dropping-particle":"","parse-names":false,"suffix":""},{"dropping-particle":"","family":"Fitzgerald","given":"James J.","non-dropping-particle":"","parse-names":false,"suffix":""},{"dropping-particle":"","family":"Green","given":"Alexander L.","non-dropping-particle":"","parse-names":false,"suffix":""},{"dropping-particle":"","family":"Aziz","given":"Tipu Z.","non-dropping-particle":"","parse-names":false,"suffix":""}],"container-title":"World Neurosurgery","id":"ITEM-1","issued":{"date-parts":[["2017","10","1"]]},"page":"625-637","publisher":"Elsevier Inc.","title":"Long-Term Results of Deep Brain Stimulation of the Anterior Cingulate Cortex for Neuropathic Pain","type":"article-journal","volume":"106"},"uris":["http://www.mendeley.com/documents/?uuid=a59633a1-22bd-3a4e-8b4c-e29f1678fa7d"]},{"id":"ITEM-2","itemData":{"DOI":"10.1016/j.jocn.2015.04.005","ISSN":"15322653","abstract":"Deep brain stimulation (DBS) is a neurosurgical intervention popularised in movement disorders such as Parkinson's disease, and also reported to improve symptoms of epilepsy, Tourette's syndrome, obsessive compulsive disorders and cluster headache. Since the 1950s, DBS has been used as a treatment to relieve intractable pain of several aetiologies including post stroke pain, phantom limb pain, facial pain and brachial plexus avulsion. Several patient series have shown benefits in stimulating various brain areas, including the sensory thalamus (ventral posterior lateral and medial), the periaqueductal and periventricular grey, or, more recently, the anterior cingulate cortex. However, this technique remains \"off label\" in the USA as it does not have Federal Drug Administration approval. Consequently, only a small number of surgeons report DBS for pain using current technology and techniques and few regions approve it. Randomised, blinded and controlled clinical trials that may use novel trial methodologies are desirable to evaluate the efficacy of DBS in patients who are refractory to other therapies. New imaging techniques, including tractography, may help optimise electrode placement and clinical outcome.","author":[{"dropping-particle":"","family":"Boccard","given":"Sandra G.J.","non-dropping-particle":"","parse-names":false,"suffix":""},{"dropping-particle":"","family":"Pereira","given":"Erlick A.C.","non-dropping-particle":"","parse-names":false,"suffix":""},{"dropping-particle":"","family":"Aziz","given":"Tipu Z.","non-dropping-particle":"","parse-names":false,"suffix":""}],"container-title":"Journal of Clinical Neuroscience","id":"ITEM-2","issue":"10","issued":{"date-parts":[["2015","10","1"]]},"page":"1537-1543","publisher":"Churchill Livingstone","title":"Deep brain stimulation for chronic pain","type":"article","volume":"22"},"uris":["http://www.mendeley.com/documents/?uuid=90ddfa4e-6f89-3b74-bd8a-d75b5ed0c133"]},{"id":"ITEM-3","itemData":{"DOI":"10.1046/j.1526-4637.2001.01029.x","ISSN":"1526-2375","author":[{"dropping-particle":"","family":"Coffey","given":"Robert J.","non-dropping-particle":"","parse-names":false,"suffix":""}],"container-title":"Pain Medicine","id":"ITEM-3","issue":"3","issued":{"date-parts":[["2001","9"]]},"page":"183-192","title":"Deep Brain Stimulation for Chronic Pain: Results of Two Multicenter Trials and a Structured Review","type":"article-journal","volume":"2"},"uris":["http://www.mendeley.com/documents/?uuid=94a186e3-3f92-3ff0-b37d-2c6f4a6ce996"]},{"id":"ITEM-4","itemData":{"DOI":"10.1016/j.jocn.2004.10.005","ISSN":"09675868","abstract":"Deep brain stimulation (DBS) has been used to treat intractable pain for over 50 years. Variations in targets and surgical technique complicate the interpretation of many studies. To better understand its efficacy, we performed a meta-analysis of DBS for pain relief. MEDLINE (1966 to February 2003) and EMBASE (1980 to January 2003) databases were searched using key words deep brain stimulation, sensory thalamus, periventricular gray and pain. Inclusion criteria were based on patient characteristics and protocol clarity. Six studies (between 1977-1997) fitting the criteria were identified. Stimulation sites included the periventricular/periaqueductal grey matter (PVG/PAG), internal capsule (IC), and sensory thalamus (ST). The long-term pain alleviation rate was highest with DBS of the PVG/PAG (79%), or the PVG/PAG plus sensory thalamus/internal capsule (87%). Stimulation of the sensory thalamus alone was less effective (58% long-term success) (p &lt; 0.05). DBS was more effective for nociceptive than deafferentation pain (63% vs 47% long-term success; p &lt; 0.01). Long-term success was attained in over 80% of patients with intractable low back pain (failed back surgery) following successful trial stimulation. Trial stimulation was successful in approximately 50% of those with post-stroke pain, and 58% of patients permanently implanted achieved ongoing pain relief. Higher rates of success were seen with phantom limb pain and neuropathies. We conclude that DBS is frequently effective when used in well-selected patients. Neuroimaging and neuromodulation technology advances complicate the application of these results to modern practice. Ongoing investigations should shed further light on this complex clinical conundrum.","author":[{"dropping-particle":"","family":"Bittar","given":"Richard G.","non-dropping-particle":"","parse-names":false,"suffix":""},{"dropping-particle":"","family":"Kar-Purkayastha","given":"Ishani","non-dropping-particle":"","parse-names":false,"suffix":""},{"dropping-particle":"","family":"Owen","given":"Sarah L.","non-dropping-particle":"","parse-names":false,"suffix":""},{"dropping-particle":"","family":"Bear","given":"Renee E.","non-dropping-particle":"","parse-names":false,"suffix":""},{"dropping-particle":"","family":"Green","given":"Alex","non-dropping-particle":"","parse-names":false,"suffix":""},{"dropping-particle":"","family":"Wang","given":"Shouyan","non-dropping-particle":"","parse-names":false,"suffix":""},{"dropping-particle":"","family":"Aziz","given":"Tipu Z.","non-dropping-particle":"","parse-names":false,"suffix":""}],"container-title":"Journal of Clinical Neuroscience","id":"ITEM-4","issue":"5","issued":{"date-parts":[["2005"]]},"page":"515-519","publisher":"Churchill Livingstone","title":"Deep brain stimulation for pain relief: A meta-analysis","type":"article","volume":"12"},"uris":["http://www.mendeley.com/documents/?uuid=46018006-6b63-3a0e-8c07-ad3f2318d6b0"]}],"mendeley":{"formattedCitation":"&lt;sup&gt;4–7&lt;/sup&gt;","plainTextFormattedCitation":"4–7","previouslyFormattedCitation":"&lt;sup&gt;4–7&lt;/sup&gt;"},"properties":{"noteIndex":0},"schema":"https://github.com/citation-style-language/schema/raw/master/csl-citation.json"}</w:instrText>
      </w:r>
      <w:r w:rsidR="00BC321D">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4–7</w:t>
      </w:r>
      <w:r w:rsidR="00BC321D">
        <w:rPr>
          <w:rFonts w:ascii="Times New Roman" w:hAnsi="Times New Roman" w:cs="Times New Roman"/>
          <w:sz w:val="24"/>
          <w:szCs w:val="24"/>
        </w:rPr>
        <w:fldChar w:fldCharType="end"/>
      </w:r>
      <w:r w:rsidR="00BC321D">
        <w:rPr>
          <w:rFonts w:ascii="Times New Roman" w:hAnsi="Times New Roman" w:cs="Times New Roman"/>
          <w:sz w:val="24"/>
          <w:szCs w:val="24"/>
        </w:rPr>
        <w:t xml:space="preserve">, so the unprecedented electrode coverage with these </w:t>
      </w:r>
      <w:proofErr w:type="spellStart"/>
      <w:r w:rsidR="00BC321D">
        <w:rPr>
          <w:rFonts w:ascii="Times New Roman" w:hAnsi="Times New Roman" w:cs="Times New Roman"/>
          <w:sz w:val="24"/>
          <w:szCs w:val="24"/>
        </w:rPr>
        <w:t>sEEG</w:t>
      </w:r>
      <w:proofErr w:type="spellEnd"/>
      <w:r w:rsidR="00BC321D">
        <w:rPr>
          <w:rFonts w:ascii="Times New Roman" w:hAnsi="Times New Roman" w:cs="Times New Roman"/>
          <w:sz w:val="24"/>
          <w:szCs w:val="24"/>
        </w:rPr>
        <w:t xml:space="preserve"> patients will provide more </w:t>
      </w:r>
      <w:r w:rsidR="00C1595E">
        <w:rPr>
          <w:rFonts w:ascii="Times New Roman" w:hAnsi="Times New Roman" w:cs="Times New Roman"/>
          <w:sz w:val="24"/>
          <w:szCs w:val="24"/>
        </w:rPr>
        <w:t>spatial</w:t>
      </w:r>
      <w:r w:rsidR="00BC321D">
        <w:rPr>
          <w:rFonts w:ascii="Times New Roman" w:hAnsi="Times New Roman" w:cs="Times New Roman"/>
          <w:sz w:val="24"/>
          <w:szCs w:val="24"/>
        </w:rPr>
        <w:t xml:space="preserve"> information that can aid in understanding </w:t>
      </w:r>
      <w:r w:rsidR="00C1595E">
        <w:rPr>
          <w:rFonts w:ascii="Times New Roman" w:hAnsi="Times New Roman" w:cs="Times New Roman"/>
          <w:sz w:val="24"/>
          <w:szCs w:val="24"/>
        </w:rPr>
        <w:t xml:space="preserve">mechanisms of </w:t>
      </w:r>
      <w:r w:rsidR="00BC321D">
        <w:rPr>
          <w:rFonts w:ascii="Times New Roman" w:hAnsi="Times New Roman" w:cs="Times New Roman"/>
          <w:sz w:val="24"/>
          <w:szCs w:val="24"/>
        </w:rPr>
        <w:t xml:space="preserve">pain processing. </w:t>
      </w:r>
      <w:commentRangeStart w:id="4"/>
      <w:r w:rsidR="004D5D48">
        <w:rPr>
          <w:rFonts w:ascii="Times New Roman" w:hAnsi="Times New Roman" w:cs="Times New Roman"/>
          <w:sz w:val="24"/>
          <w:szCs w:val="24"/>
        </w:rPr>
        <w:t>Using computational methods including power spectrum analysis, phase-coupling analysis, and network connectivity</w:t>
      </w:r>
      <w:r w:rsidR="00891ECE">
        <w:rPr>
          <w:rFonts w:ascii="Times New Roman" w:hAnsi="Times New Roman" w:cs="Times New Roman"/>
          <w:sz w:val="24"/>
          <w:szCs w:val="24"/>
        </w:rPr>
        <w:t xml:space="preserve"> measures</w:t>
      </w:r>
      <w:r w:rsidR="004D5D48">
        <w:rPr>
          <w:rFonts w:ascii="Times New Roman" w:hAnsi="Times New Roman" w:cs="Times New Roman"/>
          <w:sz w:val="24"/>
          <w:szCs w:val="24"/>
        </w:rPr>
        <w:t xml:space="preserve">, </w:t>
      </w:r>
      <w:r w:rsidR="00B91A15">
        <w:rPr>
          <w:rFonts w:ascii="Times New Roman" w:hAnsi="Times New Roman" w:cs="Times New Roman"/>
          <w:sz w:val="24"/>
          <w:szCs w:val="24"/>
        </w:rPr>
        <w:t xml:space="preserve">which provide information about local activity and information flow across brain regions, </w:t>
      </w:r>
      <w:r w:rsidR="002F717C">
        <w:rPr>
          <w:rFonts w:ascii="Times New Roman" w:hAnsi="Times New Roman" w:cs="Times New Roman"/>
          <w:sz w:val="24"/>
          <w:szCs w:val="24"/>
        </w:rPr>
        <w:t>I</w:t>
      </w:r>
      <w:r w:rsidR="004D5D48">
        <w:rPr>
          <w:rFonts w:ascii="Times New Roman" w:hAnsi="Times New Roman" w:cs="Times New Roman"/>
          <w:sz w:val="24"/>
          <w:szCs w:val="24"/>
        </w:rPr>
        <w:t xml:space="preserve"> can determine both local and network </w:t>
      </w:r>
      <w:r w:rsidR="00FE4081">
        <w:rPr>
          <w:rFonts w:ascii="Times New Roman" w:hAnsi="Times New Roman" w:cs="Times New Roman"/>
          <w:sz w:val="24"/>
          <w:szCs w:val="24"/>
        </w:rPr>
        <w:t>differences</w:t>
      </w:r>
      <w:r w:rsidR="004D5D48">
        <w:rPr>
          <w:rFonts w:ascii="Times New Roman" w:hAnsi="Times New Roman" w:cs="Times New Roman"/>
          <w:sz w:val="24"/>
          <w:szCs w:val="24"/>
        </w:rPr>
        <w:t xml:space="preserve"> that occur </w:t>
      </w:r>
      <w:r w:rsidR="00FE4081">
        <w:rPr>
          <w:rFonts w:ascii="Times New Roman" w:hAnsi="Times New Roman" w:cs="Times New Roman"/>
          <w:sz w:val="24"/>
          <w:szCs w:val="24"/>
        </w:rPr>
        <w:t>at different pain states</w:t>
      </w:r>
      <w:r w:rsidR="006E0471">
        <w:rPr>
          <w:rFonts w:ascii="Times New Roman" w:hAnsi="Times New Roman" w:cs="Times New Roman"/>
          <w:sz w:val="24"/>
          <w:szCs w:val="24"/>
        </w:rPr>
        <w:t xml:space="preserve"> and identify</w:t>
      </w:r>
      <w:r w:rsidR="0075053C">
        <w:rPr>
          <w:rFonts w:ascii="Times New Roman" w:hAnsi="Times New Roman" w:cs="Times New Roman"/>
          <w:sz w:val="24"/>
          <w:szCs w:val="24"/>
        </w:rPr>
        <w:t xml:space="preserve"> common and</w:t>
      </w:r>
      <w:r w:rsidR="006E0471">
        <w:rPr>
          <w:rFonts w:ascii="Times New Roman" w:hAnsi="Times New Roman" w:cs="Times New Roman"/>
          <w:sz w:val="24"/>
          <w:szCs w:val="24"/>
        </w:rPr>
        <w:t xml:space="preserve"> patient-specific biomarkers of pain</w:t>
      </w:r>
      <w:r w:rsidR="00891ECE">
        <w:rPr>
          <w:rFonts w:ascii="Times New Roman" w:hAnsi="Times New Roman" w:cs="Times New Roman"/>
          <w:sz w:val="24"/>
          <w:szCs w:val="24"/>
        </w:rPr>
        <w:t xml:space="preserve">. </w:t>
      </w:r>
      <w:commentRangeEnd w:id="4"/>
      <w:r w:rsidR="00136B3D">
        <w:rPr>
          <w:rStyle w:val="CommentReference"/>
        </w:rPr>
        <w:commentReference w:id="4"/>
      </w:r>
      <w:r w:rsidR="00891ECE">
        <w:rPr>
          <w:rFonts w:ascii="Times New Roman" w:hAnsi="Times New Roman" w:cs="Times New Roman"/>
          <w:sz w:val="24"/>
          <w:szCs w:val="24"/>
        </w:rPr>
        <w:t xml:space="preserve">With these biomarkers, I </w:t>
      </w:r>
      <w:r w:rsidR="00D63EB5">
        <w:rPr>
          <w:rFonts w:ascii="Times New Roman" w:hAnsi="Times New Roman" w:cs="Times New Roman"/>
          <w:sz w:val="24"/>
          <w:szCs w:val="24"/>
        </w:rPr>
        <w:t>can</w:t>
      </w:r>
      <w:r w:rsidR="00891ECE">
        <w:rPr>
          <w:rFonts w:ascii="Times New Roman" w:hAnsi="Times New Roman" w:cs="Times New Roman"/>
          <w:sz w:val="24"/>
          <w:szCs w:val="24"/>
        </w:rPr>
        <w:t xml:space="preserve"> </w:t>
      </w:r>
      <w:commentRangeStart w:id="5"/>
      <w:r w:rsidR="00433EDA">
        <w:rPr>
          <w:rFonts w:ascii="Times New Roman" w:hAnsi="Times New Roman" w:cs="Times New Roman"/>
          <w:sz w:val="24"/>
          <w:szCs w:val="24"/>
        </w:rPr>
        <w:t>predict</w:t>
      </w:r>
      <w:commentRangeEnd w:id="5"/>
      <w:r w:rsidR="00136B3D">
        <w:rPr>
          <w:rStyle w:val="CommentReference"/>
        </w:rPr>
        <w:commentReference w:id="5"/>
      </w:r>
      <w:r w:rsidR="00275CD4">
        <w:rPr>
          <w:rFonts w:ascii="Times New Roman" w:hAnsi="Times New Roman" w:cs="Times New Roman"/>
          <w:sz w:val="24"/>
          <w:szCs w:val="24"/>
        </w:rPr>
        <w:t xml:space="preserve"> when</w:t>
      </w:r>
      <w:r w:rsidR="00891ECE">
        <w:rPr>
          <w:rFonts w:ascii="Times New Roman" w:hAnsi="Times New Roman" w:cs="Times New Roman"/>
          <w:sz w:val="24"/>
          <w:szCs w:val="24"/>
        </w:rPr>
        <w:t xml:space="preserve"> </w:t>
      </w:r>
      <w:r w:rsidR="00500B25">
        <w:rPr>
          <w:rFonts w:ascii="Times New Roman" w:hAnsi="Times New Roman" w:cs="Times New Roman"/>
          <w:sz w:val="24"/>
          <w:szCs w:val="24"/>
        </w:rPr>
        <w:t>pain levels</w:t>
      </w:r>
      <w:r w:rsidR="00891ECE">
        <w:rPr>
          <w:rFonts w:ascii="Times New Roman" w:hAnsi="Times New Roman" w:cs="Times New Roman"/>
          <w:sz w:val="24"/>
          <w:szCs w:val="24"/>
        </w:rPr>
        <w:t xml:space="preserve"> reach an undesirable level</w:t>
      </w:r>
      <w:r w:rsidR="00E168CB">
        <w:rPr>
          <w:rFonts w:ascii="Times New Roman" w:hAnsi="Times New Roman" w:cs="Times New Roman"/>
          <w:sz w:val="24"/>
          <w:szCs w:val="24"/>
        </w:rPr>
        <w:t xml:space="preserve">. </w:t>
      </w:r>
      <w:r w:rsidR="00433EDA">
        <w:rPr>
          <w:rFonts w:ascii="Times New Roman" w:hAnsi="Times New Roman" w:cs="Times New Roman"/>
          <w:sz w:val="24"/>
          <w:szCs w:val="24"/>
        </w:rPr>
        <w:t>I can then apply d</w:t>
      </w:r>
      <w:r w:rsidR="0075053C">
        <w:rPr>
          <w:rFonts w:ascii="Times New Roman" w:hAnsi="Times New Roman" w:cs="Times New Roman"/>
          <w:sz w:val="24"/>
          <w:szCs w:val="24"/>
        </w:rPr>
        <w:t xml:space="preserve">irect electrical stimulation to regions found to have altered activity in </w:t>
      </w:r>
      <w:r w:rsidR="00BE3486">
        <w:rPr>
          <w:rFonts w:ascii="Times New Roman" w:hAnsi="Times New Roman" w:cs="Times New Roman"/>
          <w:sz w:val="24"/>
          <w:szCs w:val="24"/>
        </w:rPr>
        <w:t xml:space="preserve">an elevated </w:t>
      </w:r>
      <w:r w:rsidR="0075053C">
        <w:rPr>
          <w:rFonts w:ascii="Times New Roman" w:hAnsi="Times New Roman" w:cs="Times New Roman"/>
          <w:sz w:val="24"/>
          <w:szCs w:val="24"/>
        </w:rPr>
        <w:t>pain state</w:t>
      </w:r>
      <w:r w:rsidR="00BE3486">
        <w:rPr>
          <w:rFonts w:ascii="Times New Roman" w:hAnsi="Times New Roman" w:cs="Times New Roman"/>
          <w:sz w:val="24"/>
          <w:szCs w:val="24"/>
        </w:rPr>
        <w:t xml:space="preserve"> to disrupt the abnormal activity. </w:t>
      </w:r>
      <w:r w:rsidR="00222D1D">
        <w:rPr>
          <w:rFonts w:ascii="Times New Roman" w:hAnsi="Times New Roman" w:cs="Times New Roman"/>
          <w:sz w:val="24"/>
          <w:szCs w:val="24"/>
        </w:rPr>
        <w:t xml:space="preserve">With sensing multidimensional biomarkers of pain and evaluating targeted stimulation to reduce pain, </w:t>
      </w:r>
      <w:r w:rsidR="00222D1D">
        <w:rPr>
          <w:rFonts w:ascii="Times New Roman" w:hAnsi="Times New Roman" w:cs="Times New Roman"/>
          <w:b/>
          <w:bCs/>
          <w:sz w:val="24"/>
          <w:szCs w:val="24"/>
        </w:rPr>
        <w:t>my</w:t>
      </w:r>
      <w:r w:rsidR="00222D1D" w:rsidRPr="00222D1D">
        <w:rPr>
          <w:rFonts w:ascii="Times New Roman" w:hAnsi="Times New Roman" w:cs="Times New Roman"/>
          <w:b/>
          <w:bCs/>
          <w:sz w:val="24"/>
          <w:szCs w:val="24"/>
        </w:rPr>
        <w:t xml:space="preserve"> proposal aims to spearhead the application of modern computational methods for developing a neuromodulation treatment for pain.</w:t>
      </w:r>
    </w:p>
    <w:p w14:paraId="5C5888E6" w14:textId="247E22EC" w:rsidR="003875FE" w:rsidRPr="00535D78" w:rsidRDefault="003875FE" w:rsidP="00005075">
      <w:pPr>
        <w:spacing w:line="240" w:lineRule="auto"/>
        <w:jc w:val="both"/>
        <w:rPr>
          <w:rFonts w:ascii="Times New Roman" w:hAnsi="Times New Roman" w:cs="Times New Roman"/>
          <w:sz w:val="24"/>
          <w:szCs w:val="24"/>
          <w:u w:val="single"/>
        </w:rPr>
      </w:pPr>
      <w:r w:rsidRPr="00535D78">
        <w:rPr>
          <w:rFonts w:ascii="Times New Roman" w:hAnsi="Times New Roman" w:cs="Times New Roman"/>
          <w:sz w:val="24"/>
          <w:szCs w:val="24"/>
          <w:u w:val="single"/>
        </w:rPr>
        <w:t>Specific Aims</w:t>
      </w:r>
    </w:p>
    <w:p w14:paraId="0EA938A6" w14:textId="2A5AB09A" w:rsidR="00535D78" w:rsidRPr="00CF7A00" w:rsidRDefault="003875FE" w:rsidP="00005075">
      <w:pPr>
        <w:spacing w:line="240" w:lineRule="auto"/>
        <w:jc w:val="both"/>
        <w:rPr>
          <w:rFonts w:ascii="Times New Roman" w:hAnsi="Times New Roman" w:cs="Times New Roman"/>
          <w:b/>
          <w:bCs/>
          <w:i/>
          <w:iCs/>
          <w:sz w:val="24"/>
          <w:szCs w:val="24"/>
        </w:rPr>
      </w:pPr>
      <w:r w:rsidRPr="00CF7A00">
        <w:rPr>
          <w:rFonts w:ascii="Times New Roman" w:hAnsi="Times New Roman" w:cs="Times New Roman"/>
          <w:b/>
          <w:bCs/>
          <w:i/>
          <w:iCs/>
          <w:sz w:val="24"/>
          <w:szCs w:val="24"/>
        </w:rPr>
        <w:t>Aim 1: Classif</w:t>
      </w:r>
      <w:r w:rsidR="00535D78" w:rsidRPr="00CF7A00">
        <w:rPr>
          <w:rFonts w:ascii="Times New Roman" w:hAnsi="Times New Roman" w:cs="Times New Roman"/>
          <w:b/>
          <w:bCs/>
          <w:i/>
          <w:iCs/>
          <w:sz w:val="24"/>
          <w:szCs w:val="24"/>
        </w:rPr>
        <w:t xml:space="preserve">y </w:t>
      </w:r>
      <w:r w:rsidRPr="00CF7A00">
        <w:rPr>
          <w:rFonts w:ascii="Times New Roman" w:hAnsi="Times New Roman" w:cs="Times New Roman"/>
          <w:b/>
          <w:bCs/>
          <w:i/>
          <w:iCs/>
          <w:sz w:val="24"/>
          <w:szCs w:val="24"/>
        </w:rPr>
        <w:t xml:space="preserve">pain intensity </w:t>
      </w:r>
      <w:r w:rsidR="00535D78" w:rsidRPr="00CF7A00">
        <w:rPr>
          <w:rFonts w:ascii="Times New Roman" w:hAnsi="Times New Roman" w:cs="Times New Roman"/>
          <w:b/>
          <w:bCs/>
          <w:i/>
          <w:iCs/>
          <w:sz w:val="24"/>
          <w:szCs w:val="24"/>
        </w:rPr>
        <w:t>us</w:t>
      </w:r>
      <w:r w:rsidRPr="00CF7A00">
        <w:rPr>
          <w:rFonts w:ascii="Times New Roman" w:hAnsi="Times New Roman" w:cs="Times New Roman"/>
          <w:b/>
          <w:bCs/>
          <w:i/>
          <w:iCs/>
          <w:sz w:val="24"/>
          <w:szCs w:val="24"/>
        </w:rPr>
        <w:t>ing intracranial dep</w:t>
      </w:r>
      <w:r w:rsidR="00074257" w:rsidRPr="00CF7A00">
        <w:rPr>
          <w:rFonts w:ascii="Times New Roman" w:hAnsi="Times New Roman" w:cs="Times New Roman"/>
          <w:b/>
          <w:bCs/>
          <w:i/>
          <w:iCs/>
          <w:sz w:val="24"/>
          <w:szCs w:val="24"/>
        </w:rPr>
        <w:t>th</w:t>
      </w:r>
      <w:r w:rsidRPr="00CF7A00">
        <w:rPr>
          <w:rFonts w:ascii="Times New Roman" w:hAnsi="Times New Roman" w:cs="Times New Roman"/>
          <w:b/>
          <w:bCs/>
          <w:i/>
          <w:iCs/>
          <w:sz w:val="24"/>
          <w:szCs w:val="24"/>
        </w:rPr>
        <w:t xml:space="preserve"> electrodes</w:t>
      </w:r>
    </w:p>
    <w:p w14:paraId="427A31D4" w14:textId="6EC1F566" w:rsidR="00535D78" w:rsidRDefault="00535D78" w:rsidP="00005075">
      <w:pPr>
        <w:spacing w:line="240" w:lineRule="auto"/>
        <w:jc w:val="both"/>
        <w:rPr>
          <w:rFonts w:ascii="Times New Roman" w:hAnsi="Times New Roman" w:cs="Times New Roman"/>
          <w:sz w:val="24"/>
          <w:szCs w:val="24"/>
        </w:rPr>
      </w:pPr>
      <w:r w:rsidRPr="00535D78">
        <w:rPr>
          <w:rFonts w:ascii="Times New Roman" w:hAnsi="Times New Roman" w:cs="Times New Roman"/>
          <w:b/>
          <w:bCs/>
          <w:sz w:val="24"/>
          <w:szCs w:val="24"/>
        </w:rPr>
        <w:t xml:space="preserve">Hypothesis: </w:t>
      </w:r>
      <w:r w:rsidR="00500B25" w:rsidRPr="00500B25">
        <w:rPr>
          <w:rFonts w:ascii="Times New Roman" w:hAnsi="Times New Roman" w:cs="Times New Roman"/>
          <w:sz w:val="24"/>
          <w:szCs w:val="24"/>
        </w:rPr>
        <w:t>Distinct n</w:t>
      </w:r>
      <w:r w:rsidRPr="00500B25">
        <w:rPr>
          <w:rFonts w:ascii="Times New Roman" w:hAnsi="Times New Roman" w:cs="Times New Roman"/>
          <w:sz w:val="24"/>
          <w:szCs w:val="24"/>
        </w:rPr>
        <w:t xml:space="preserve">eural features change with the </w:t>
      </w:r>
      <w:r w:rsidR="007366F5">
        <w:rPr>
          <w:rFonts w:ascii="Times New Roman" w:hAnsi="Times New Roman" w:cs="Times New Roman"/>
          <w:sz w:val="24"/>
          <w:szCs w:val="24"/>
        </w:rPr>
        <w:t>perception of</w:t>
      </w:r>
      <w:r w:rsidRPr="00500B25">
        <w:rPr>
          <w:rFonts w:ascii="Times New Roman" w:hAnsi="Times New Roman" w:cs="Times New Roman"/>
          <w:sz w:val="24"/>
          <w:szCs w:val="24"/>
        </w:rPr>
        <w:t xml:space="preserve"> pain, and </w:t>
      </w:r>
      <w:r w:rsidR="00025989">
        <w:rPr>
          <w:rFonts w:ascii="Times New Roman" w:hAnsi="Times New Roman" w:cs="Times New Roman"/>
          <w:sz w:val="24"/>
          <w:szCs w:val="24"/>
        </w:rPr>
        <w:t>such dynamic</w:t>
      </w:r>
      <w:r w:rsidRPr="00500B25">
        <w:rPr>
          <w:rFonts w:ascii="Times New Roman" w:hAnsi="Times New Roman" w:cs="Times New Roman"/>
          <w:sz w:val="24"/>
          <w:szCs w:val="24"/>
        </w:rPr>
        <w:t xml:space="preserve"> neural features </w:t>
      </w:r>
      <w:r w:rsidR="00500B25" w:rsidRPr="00500B25">
        <w:rPr>
          <w:rFonts w:ascii="Times New Roman" w:hAnsi="Times New Roman" w:cs="Times New Roman"/>
          <w:sz w:val="24"/>
          <w:szCs w:val="24"/>
        </w:rPr>
        <w:t xml:space="preserve">can </w:t>
      </w:r>
      <w:r w:rsidRPr="00500B25">
        <w:rPr>
          <w:rFonts w:ascii="Times New Roman" w:hAnsi="Times New Roman" w:cs="Times New Roman"/>
          <w:sz w:val="24"/>
          <w:szCs w:val="24"/>
        </w:rPr>
        <w:t xml:space="preserve">quantify </w:t>
      </w:r>
      <w:r w:rsidR="00BF2EB2">
        <w:rPr>
          <w:rFonts w:ascii="Times New Roman" w:hAnsi="Times New Roman" w:cs="Times New Roman"/>
          <w:sz w:val="24"/>
          <w:szCs w:val="24"/>
        </w:rPr>
        <w:t xml:space="preserve">and predict </w:t>
      </w:r>
      <w:r w:rsidRPr="00500B25">
        <w:rPr>
          <w:rFonts w:ascii="Times New Roman" w:hAnsi="Times New Roman" w:cs="Times New Roman"/>
          <w:sz w:val="24"/>
          <w:szCs w:val="24"/>
        </w:rPr>
        <w:t>subjective pain experience</w:t>
      </w:r>
      <w:r w:rsidR="008D7AFF">
        <w:rPr>
          <w:rFonts w:ascii="Times New Roman" w:hAnsi="Times New Roman" w:cs="Times New Roman"/>
          <w:sz w:val="24"/>
          <w:szCs w:val="24"/>
        </w:rPr>
        <w:t xml:space="preserve"> (Figure 1)</w:t>
      </w:r>
      <w:r w:rsidR="00025989">
        <w:rPr>
          <w:rFonts w:ascii="Times New Roman" w:hAnsi="Times New Roman" w:cs="Times New Roman"/>
          <w:sz w:val="24"/>
          <w:szCs w:val="24"/>
        </w:rPr>
        <w:t xml:space="preserve">. </w:t>
      </w:r>
    </w:p>
    <w:p w14:paraId="4C844D57" w14:textId="4F8024E3" w:rsidR="00BD2CE1" w:rsidRDefault="00F049CE" w:rsidP="00005075">
      <w:pPr>
        <w:spacing w:line="240" w:lineRule="auto"/>
        <w:jc w:val="both"/>
        <w:rPr>
          <w:rFonts w:ascii="Times New Roman" w:hAnsi="Times New Roman" w:cs="Times New Roman"/>
          <w:sz w:val="24"/>
          <w:szCs w:val="24"/>
        </w:rPr>
      </w:pPr>
      <w:r w:rsidRPr="0031061C">
        <w:rPr>
          <w:rFonts w:ascii="Times New Roman" w:hAnsi="Times New Roman" w:cs="Times New Roman"/>
          <w:noProof/>
          <w:sz w:val="24"/>
          <w:szCs w:val="24"/>
          <w:lang w:eastAsia="en-US"/>
        </w:rPr>
        <mc:AlternateContent>
          <mc:Choice Requires="wps">
            <w:drawing>
              <wp:anchor distT="45720" distB="45720" distL="114300" distR="114300" simplePos="0" relativeHeight="251663872" behindDoc="0" locked="0" layoutInCell="1" allowOverlap="1" wp14:anchorId="1FAD9DF2" wp14:editId="614602B9">
                <wp:simplePos x="0" y="0"/>
                <wp:positionH relativeFrom="column">
                  <wp:posOffset>2400300</wp:posOffset>
                </wp:positionH>
                <wp:positionV relativeFrom="paragraph">
                  <wp:posOffset>1952625</wp:posOffset>
                </wp:positionV>
                <wp:extent cx="4445000" cy="24955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495550"/>
                        </a:xfrm>
                        <a:prstGeom prst="rect">
                          <a:avLst/>
                        </a:prstGeom>
                        <a:noFill/>
                        <a:ln w="9525">
                          <a:solidFill>
                            <a:schemeClr val="tx1"/>
                          </a:solidFill>
                          <a:miter lim="800000"/>
                          <a:headEnd/>
                          <a:tailEnd/>
                        </a:ln>
                      </wps:spPr>
                      <wps:txbx>
                        <w:txbxContent>
                          <w:p w14:paraId="35C0D73A" w14:textId="7EDBB202" w:rsidR="00136B3D" w:rsidRDefault="00136B3D" w:rsidP="00297887">
                            <w:pPr>
                              <w:spacing w:after="0"/>
                            </w:pPr>
                            <w:r>
                              <w:rPr>
                                <w:noProof/>
                                <w:lang w:eastAsia="en-US"/>
                              </w:rPr>
                              <w:drawing>
                                <wp:inline distT="0" distB="0" distL="0" distR="0" wp14:anchorId="4D48FF05" wp14:editId="23A80D4E">
                                  <wp:extent cx="4316730" cy="1962015"/>
                                  <wp:effectExtent l="0" t="0" r="762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v2.PNG"/>
                                          <pic:cNvPicPr/>
                                        </pic:nvPicPr>
                                        <pic:blipFill rotWithShape="1">
                                          <a:blip r:embed="rId10"/>
                                          <a:srcRect t="1822" b="4372"/>
                                          <a:stretch/>
                                        </pic:blipFill>
                                        <pic:spPr bwMode="auto">
                                          <a:xfrm>
                                            <a:off x="0" y="0"/>
                                            <a:ext cx="4345419" cy="1975055"/>
                                          </a:xfrm>
                                          <a:prstGeom prst="rect">
                                            <a:avLst/>
                                          </a:prstGeom>
                                          <a:ln>
                                            <a:noFill/>
                                          </a:ln>
                                          <a:extLst>
                                            <a:ext uri="{53640926-AAD7-44d8-BBD7-CCE9431645EC}">
                                              <a14:shadowObscured xmlns:a14="http://schemas.microsoft.com/office/drawing/2010/main"/>
                                            </a:ext>
                                          </a:extLst>
                                        </pic:spPr>
                                      </pic:pic>
                                    </a:graphicData>
                                  </a:graphic>
                                </wp:inline>
                              </w:drawing>
                            </w:r>
                          </w:p>
                          <w:p w14:paraId="31E18FEA" w14:textId="094EFB03" w:rsidR="00136B3D" w:rsidRPr="00297887" w:rsidRDefault="00136B3D" w:rsidP="00297887">
                            <w:pPr>
                              <w:spacing w:line="240" w:lineRule="auto"/>
                              <w:rPr>
                                <w:rFonts w:ascii="Times New Roman" w:hAnsi="Times New Roman" w:cs="Times New Roman"/>
                                <w:sz w:val="20"/>
                                <w:szCs w:val="20"/>
                              </w:rPr>
                            </w:pPr>
                            <w:r w:rsidRPr="0031061C">
                              <w:rPr>
                                <w:rFonts w:ascii="Times New Roman" w:hAnsi="Times New Roman" w:cs="Times New Roman"/>
                                <w:b/>
                                <w:bCs/>
                                <w:sz w:val="20"/>
                                <w:szCs w:val="20"/>
                              </w:rPr>
                              <w:t>Figure 1:</w:t>
                            </w:r>
                            <w:r w:rsidRPr="0031061C">
                              <w:rPr>
                                <w:rFonts w:ascii="Times New Roman" w:hAnsi="Times New Roman" w:cs="Times New Roman"/>
                                <w:sz w:val="20"/>
                                <w:szCs w:val="20"/>
                              </w:rPr>
                              <w:t xml:space="preserve"> </w:t>
                            </w:r>
                            <w:r>
                              <w:rPr>
                                <w:rFonts w:ascii="Times New Roman" w:hAnsi="Times New Roman" w:cs="Times New Roman"/>
                                <w:sz w:val="20"/>
                                <w:szCs w:val="20"/>
                              </w:rPr>
                              <w:t>P</w:t>
                            </w:r>
                            <w:r w:rsidRPr="0031061C">
                              <w:rPr>
                                <w:rFonts w:ascii="Times New Roman" w:hAnsi="Times New Roman" w:cs="Times New Roman"/>
                                <w:sz w:val="20"/>
                                <w:szCs w:val="20"/>
                              </w:rPr>
                              <w:t>rocedure of obtaining neural recordings</w:t>
                            </w:r>
                            <w:r>
                              <w:rPr>
                                <w:rFonts w:ascii="Times New Roman" w:hAnsi="Times New Roman" w:cs="Times New Roman"/>
                                <w:sz w:val="20"/>
                                <w:szCs w:val="20"/>
                              </w:rPr>
                              <w:t xml:space="preserve"> and pain metrics</w:t>
                            </w:r>
                            <w:r w:rsidRPr="0031061C">
                              <w:rPr>
                                <w:rFonts w:ascii="Times New Roman" w:hAnsi="Times New Roman" w:cs="Times New Roman"/>
                                <w:sz w:val="20"/>
                                <w:szCs w:val="20"/>
                              </w:rPr>
                              <w:t xml:space="preserve">, extracting both local (frequency band power) and network-level (phase-locking, coherence) neural features, and performing multivariate </w:t>
                            </w:r>
                            <w:r>
                              <w:rPr>
                                <w:rFonts w:ascii="Times New Roman" w:hAnsi="Times New Roman" w:cs="Times New Roman"/>
                                <w:sz w:val="20"/>
                                <w:szCs w:val="20"/>
                              </w:rPr>
                              <w:t xml:space="preserve">linear </w:t>
                            </w:r>
                            <w:r w:rsidRPr="0031061C">
                              <w:rPr>
                                <w:rFonts w:ascii="Times New Roman" w:hAnsi="Times New Roman" w:cs="Times New Roman"/>
                                <w:sz w:val="20"/>
                                <w:szCs w:val="20"/>
                              </w:rPr>
                              <w:t>regression to predict pain perception.</w:t>
                            </w:r>
                          </w:p>
                        </w:txbxContent>
                      </wps:txbx>
                      <wps:bodyPr rot="0" vert="horz" wrap="square" lIns="4572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AD9DF2" id="_x0000_t202" coordsize="21600,21600" o:spt="202" path="m,l,21600r21600,l21600,xe">
                <v:stroke joinstyle="miter"/>
                <v:path gradientshapeok="t" o:connecttype="rect"/>
              </v:shapetype>
              <v:shape id="Text Box 2" o:spid="_x0000_s1026" type="#_x0000_t202" style="position:absolute;left:0;text-align:left;margin-left:189pt;margin-top:153.75pt;width:350pt;height:196.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" filled="f" strokecolor="black [3213]">
                <v:textbox inset="3.6pt,0,0,0">
                  <w:txbxContent>
                    <w:p w14:paraId="35C0D73A" w14:textId="7EDBB202" w:rsidR="0031061C" w:rsidRDefault="00297887" w:rsidP="00297887">
                      <w:pPr>
                        <w:spacing w:after="0"/>
                      </w:pPr>
                      <w:r>
                        <w:rPr>
                          <w:noProof/>
                        </w:rPr>
                        <w:drawing>
                          <wp:inline distT="0" distB="0" distL="0" distR="0" wp14:anchorId="4D48FF05" wp14:editId="23A80D4E">
                            <wp:extent cx="4316730" cy="1962015"/>
                            <wp:effectExtent l="0" t="0" r="762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v2.PNG"/>
                                    <pic:cNvPicPr/>
                                  </pic:nvPicPr>
                                  <pic:blipFill rotWithShape="1">
                                    <a:blip r:embed="rId11"/>
                                    <a:srcRect t="1822" b="4372"/>
                                    <a:stretch/>
                                  </pic:blipFill>
                                  <pic:spPr bwMode="auto">
                                    <a:xfrm>
                                      <a:off x="0" y="0"/>
                                      <a:ext cx="4345419" cy="1975055"/>
                                    </a:xfrm>
                                    <a:prstGeom prst="rect">
                                      <a:avLst/>
                                    </a:prstGeom>
                                    <a:ln>
                                      <a:noFill/>
                                    </a:ln>
                                    <a:extLst>
                                      <a:ext uri="{53640926-AAD7-44D8-BBD7-CCE9431645EC}">
                                        <a14:shadowObscured xmlns:a14="http://schemas.microsoft.com/office/drawing/2010/main"/>
                                      </a:ext>
                                    </a:extLst>
                                  </pic:spPr>
                                </pic:pic>
                              </a:graphicData>
                            </a:graphic>
                          </wp:inline>
                        </w:drawing>
                      </w:r>
                    </w:p>
                    <w:p w14:paraId="31E18FEA" w14:textId="094EFB03" w:rsidR="0031061C" w:rsidRPr="00297887" w:rsidRDefault="0031061C" w:rsidP="00297887">
                      <w:pPr>
                        <w:spacing w:line="240" w:lineRule="auto"/>
                        <w:rPr>
                          <w:rFonts w:ascii="Times New Roman" w:hAnsi="Times New Roman" w:cs="Times New Roman"/>
                          <w:sz w:val="20"/>
                          <w:szCs w:val="20"/>
                        </w:rPr>
                      </w:pPr>
                      <w:r w:rsidRPr="0031061C">
                        <w:rPr>
                          <w:rFonts w:ascii="Times New Roman" w:hAnsi="Times New Roman" w:cs="Times New Roman"/>
                          <w:b/>
                          <w:bCs/>
                          <w:sz w:val="20"/>
                          <w:szCs w:val="20"/>
                        </w:rPr>
                        <w:t>Figure 1:</w:t>
                      </w:r>
                      <w:r w:rsidRPr="0031061C">
                        <w:rPr>
                          <w:rFonts w:ascii="Times New Roman" w:hAnsi="Times New Roman" w:cs="Times New Roman"/>
                          <w:sz w:val="20"/>
                          <w:szCs w:val="20"/>
                        </w:rPr>
                        <w:t xml:space="preserve"> </w:t>
                      </w:r>
                      <w:r w:rsidR="00305AC4">
                        <w:rPr>
                          <w:rFonts w:ascii="Times New Roman" w:hAnsi="Times New Roman" w:cs="Times New Roman"/>
                          <w:sz w:val="20"/>
                          <w:szCs w:val="20"/>
                        </w:rPr>
                        <w:t>P</w:t>
                      </w:r>
                      <w:r w:rsidRPr="0031061C">
                        <w:rPr>
                          <w:rFonts w:ascii="Times New Roman" w:hAnsi="Times New Roman" w:cs="Times New Roman"/>
                          <w:sz w:val="20"/>
                          <w:szCs w:val="20"/>
                        </w:rPr>
                        <w:t>rocedure of obtaining neural recordings</w:t>
                      </w:r>
                      <w:r w:rsidR="00305AC4">
                        <w:rPr>
                          <w:rFonts w:ascii="Times New Roman" w:hAnsi="Times New Roman" w:cs="Times New Roman"/>
                          <w:sz w:val="20"/>
                          <w:szCs w:val="20"/>
                        </w:rPr>
                        <w:t xml:space="preserve"> and pain metrics</w:t>
                      </w:r>
                      <w:r w:rsidRPr="0031061C">
                        <w:rPr>
                          <w:rFonts w:ascii="Times New Roman" w:hAnsi="Times New Roman" w:cs="Times New Roman"/>
                          <w:sz w:val="20"/>
                          <w:szCs w:val="20"/>
                        </w:rPr>
                        <w:t xml:space="preserve">, extracting both local (frequency band power) and network-level (phase-locking, coherence) neural features, and performing multivariate </w:t>
                      </w:r>
                      <w:r>
                        <w:rPr>
                          <w:rFonts w:ascii="Times New Roman" w:hAnsi="Times New Roman" w:cs="Times New Roman"/>
                          <w:sz w:val="20"/>
                          <w:szCs w:val="20"/>
                        </w:rPr>
                        <w:t xml:space="preserve">linear </w:t>
                      </w:r>
                      <w:r w:rsidRPr="0031061C">
                        <w:rPr>
                          <w:rFonts w:ascii="Times New Roman" w:hAnsi="Times New Roman" w:cs="Times New Roman"/>
                          <w:sz w:val="20"/>
                          <w:szCs w:val="20"/>
                        </w:rPr>
                        <w:t>regression to predict pain perception.</w:t>
                      </w:r>
                    </w:p>
                  </w:txbxContent>
                </v:textbox>
                <w10:wrap type="square"/>
              </v:shape>
            </w:pict>
          </mc:Fallback>
        </mc:AlternateContent>
      </w:r>
      <w:r w:rsidR="00535D78" w:rsidRPr="00535D78">
        <w:rPr>
          <w:rFonts w:ascii="Times New Roman" w:hAnsi="Times New Roman" w:cs="Times New Roman"/>
          <w:b/>
          <w:bCs/>
          <w:sz w:val="24"/>
          <w:szCs w:val="24"/>
        </w:rPr>
        <w:t>Rationale</w:t>
      </w:r>
      <w:r w:rsidR="00535D78">
        <w:rPr>
          <w:rFonts w:ascii="Times New Roman" w:hAnsi="Times New Roman" w:cs="Times New Roman"/>
          <w:sz w:val="24"/>
          <w:szCs w:val="24"/>
        </w:rPr>
        <w:t>:</w:t>
      </w:r>
      <w:r w:rsidR="00BD2CE1">
        <w:rPr>
          <w:rFonts w:ascii="Times New Roman" w:hAnsi="Times New Roman" w:cs="Times New Roman"/>
          <w:sz w:val="24"/>
          <w:szCs w:val="24"/>
        </w:rPr>
        <w:t xml:space="preserve"> </w:t>
      </w:r>
      <w:commentRangeStart w:id="6"/>
      <w:r w:rsidR="00BF2EB2">
        <w:rPr>
          <w:rFonts w:ascii="Times New Roman" w:hAnsi="Times New Roman" w:cs="Times New Roman"/>
          <w:sz w:val="24"/>
          <w:szCs w:val="24"/>
        </w:rPr>
        <w:t>There are many known brain regions that are associated with pain</w:t>
      </w:r>
      <w:commentRangeEnd w:id="6"/>
      <w:r w:rsidR="00136B3D">
        <w:rPr>
          <w:rStyle w:val="CommentReference"/>
        </w:rPr>
        <w:commentReference w:id="6"/>
      </w:r>
      <w:r w:rsidR="00BF2EB2">
        <w:rPr>
          <w:rFonts w:ascii="Times New Roman" w:hAnsi="Times New Roman" w:cs="Times New Roman"/>
          <w:sz w:val="24"/>
          <w:szCs w:val="24"/>
        </w:rPr>
        <w:t xml:space="preserve">. </w:t>
      </w:r>
      <w:r w:rsidR="00BD2CE1">
        <w:rPr>
          <w:rFonts w:ascii="Times New Roman" w:hAnsi="Times New Roman" w:cs="Times New Roman"/>
          <w:sz w:val="24"/>
          <w:szCs w:val="24"/>
        </w:rPr>
        <w:t xml:space="preserve">A meta-analysis </w:t>
      </w:r>
      <w:r w:rsidR="00BF2EB2">
        <w:rPr>
          <w:rFonts w:ascii="Times New Roman" w:hAnsi="Times New Roman" w:cs="Times New Roman"/>
          <w:sz w:val="24"/>
          <w:szCs w:val="24"/>
        </w:rPr>
        <w:t>of studies compiled a list of regions with increased activity during pain, including</w:t>
      </w:r>
      <w:r w:rsidR="00BD2CE1">
        <w:rPr>
          <w:rFonts w:ascii="Times New Roman" w:hAnsi="Times New Roman" w:cs="Times New Roman"/>
          <w:sz w:val="24"/>
          <w:szCs w:val="24"/>
        </w:rPr>
        <w:t xml:space="preserve">: </w:t>
      </w:r>
      <w:r w:rsidR="00BD2CE1" w:rsidRPr="00BD2CE1">
        <w:rPr>
          <w:rFonts w:ascii="Times New Roman" w:hAnsi="Times New Roman" w:cs="Times New Roman"/>
          <w:sz w:val="24"/>
          <w:szCs w:val="24"/>
        </w:rPr>
        <w:t>primary and secondary somatosensory</w:t>
      </w:r>
      <w:r w:rsidR="00BD2CE1">
        <w:rPr>
          <w:rFonts w:ascii="Times New Roman" w:hAnsi="Times New Roman" w:cs="Times New Roman"/>
          <w:sz w:val="24"/>
          <w:szCs w:val="24"/>
        </w:rPr>
        <w:t xml:space="preserve"> (S1, S2)</w:t>
      </w:r>
      <w:r w:rsidR="00BD2CE1" w:rsidRPr="00BD2CE1">
        <w:rPr>
          <w:rFonts w:ascii="Times New Roman" w:hAnsi="Times New Roman" w:cs="Times New Roman"/>
          <w:sz w:val="24"/>
          <w:szCs w:val="24"/>
        </w:rPr>
        <w:t>, insula, anterior cingulate, and prefrontal cortices</w:t>
      </w:r>
      <w:r w:rsidR="00BD2CE1">
        <w:rPr>
          <w:rFonts w:ascii="Times New Roman" w:hAnsi="Times New Roman" w:cs="Times New Roman"/>
          <w:sz w:val="24"/>
          <w:szCs w:val="24"/>
        </w:rPr>
        <w:t>,</w:t>
      </w:r>
      <w:r w:rsidR="00BD2CE1" w:rsidRPr="00BD2CE1">
        <w:rPr>
          <w:rFonts w:ascii="Times New Roman" w:hAnsi="Times New Roman" w:cs="Times New Roman"/>
          <w:sz w:val="24"/>
          <w:szCs w:val="24"/>
        </w:rPr>
        <w:t xml:space="preserve"> and thalamus (Th)</w:t>
      </w:r>
      <w:r w:rsidR="00BD2CE1">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{"citationItems":[{"id":"ITEM-1","itemData":{"DOI":"10.1016/j.ejpain.2004.11.001","ISSN":"10903801","abstract":"Context: The perception of pain due to an acute injury or in clinical pain states undergoes substantial processing at supraspinal levels. Supraspinal, brain mechanisms are increasingly recognized as playing a major role in the representation and modulation of pain experience. These neural mechanisms may then contribute to interindividual variations and disabilities associated with chronic pain conditions. Objective: To systematically review the literature regarding how activity in diverse brain regions creates and modulates the experience of acute and chronic pain states, emphasizing the contribution of various imaging techniques to emerging concepts. Data Sources: MEDLINE and PRE-MEDLINE searches were performed to identify all English-language articles that examine human brain activity during pain, using hemodynamic (PET, fMRI), neuroelectrical (EEG, MEG) and neurochemical methods (MRS, receptor binding and neurotransmitter modulation), from January 1, 1988 to March 1, 2003. Additional studies were identified through bibliographies. Study Selection: Studies were selected based on consensus across all four authors. The criteria included well-designed experimental procedures, as well as landmark studies that have significantly advanced the field. Data Synthesis: Sixty-eight hemodynamic studies of experimental pain in normal subjects, 30 in clinical pain conditions, and 30 using neuroelectrical methods met selection criteria and were used in a meta-analysis. Another 24 articles were identified where brain neurochemistry of pain was examined. Technical issues that may explain differences between studies across laboratories are expounded. The evidence for and the respective incidences of brain areas constituting the brain network for acute pain are presented. The main components of this network are: primary and secondary somatosensory, insular, anterior cingulate, and prefrontal cortices (S1, S2, IC, ACC, PFC) and thalamus (Th). Evidence for somatotopic organization, based on 10 studies, and psychological modulation, based on 20 studies, is discussed, as well as the temporal sequence of the afferent volley to the cortex, based on neuroelectrical studies. A meta-analysis highlights important methodological differences in identifying the brain network underlying acute pain perception. It also shows that the brain network for acute pain perception in normal subjects is at least partially distinct from that seen in chronic clinical pain conditions and that chro…","author":[{"dropping-particle":"","family":"Apkarian","given":"A. Vania","non-dropping-particle":"","parse-names":false,"suffix":""},{"dropping-particle":"","family":"Bushnell","given":"M. Catherine","non-dropping-particle":"","parse-names":false,"suffix":""},{"dropping-particle":"","family":"Treede","given":"Rolf Detlef","non-dropping-particle":"","parse-names":false,"suffix":""},{"dropping-particle":"","family":"Zubieta","given":"Jon Kar","non-dropping-particle":"","parse-names":false,"suffix":""}],"container-title":"European Journal of Pain","id":"ITEM-1","issue":"4","issued":{"date-parts":[["2005","8"]]},"page":"463-484","title":"Human brain mechanisms of pain perception and regulation in health and disease","type":"article-journal","volume":"9"},"uris":["http://www.mendeley.com/documents/?uuid=e2d49b0b-6d52-331a-9350-c23c665eb5a0"]}],"mendeley":{"formattedCitation":"&lt;sup&gt;14&lt;/sup&gt;","plainTextFormattedCitation":"14","previouslyFormattedCitation":"&lt;sup&gt;14&lt;/sup&gt;"},"properties":{"noteIndex":0},"schema":"https://github.com/citation-style-language/schema/raw/master/csl-citation.json"}</w:instrText>
      </w:r>
      <w:r w:rsidR="00BD2CE1">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14</w:t>
      </w:r>
      <w:r w:rsidR="00BD2CE1">
        <w:rPr>
          <w:rFonts w:ascii="Times New Roman" w:hAnsi="Times New Roman" w:cs="Times New Roman"/>
          <w:sz w:val="24"/>
          <w:szCs w:val="24"/>
        </w:rPr>
        <w:fldChar w:fldCharType="end"/>
      </w:r>
      <w:r w:rsidR="00BF2EB2">
        <w:rPr>
          <w:rFonts w:ascii="Times New Roman" w:hAnsi="Times New Roman" w:cs="Times New Roman"/>
          <w:sz w:val="24"/>
          <w:szCs w:val="24"/>
        </w:rPr>
        <w:t xml:space="preserve">. </w:t>
      </w:r>
      <w:r w:rsidR="00473BBA">
        <w:rPr>
          <w:rFonts w:ascii="Times New Roman" w:hAnsi="Times New Roman" w:cs="Times New Roman"/>
          <w:sz w:val="24"/>
          <w:szCs w:val="24"/>
        </w:rPr>
        <w:t>I plan to use frequency analysis to quantify how these regions change with pain. A</w:t>
      </w:r>
      <w:r w:rsidR="008754EA">
        <w:rPr>
          <w:rFonts w:ascii="Times New Roman" w:hAnsi="Times New Roman" w:cs="Times New Roman"/>
          <w:sz w:val="24"/>
          <w:szCs w:val="24"/>
        </w:rPr>
        <w:t xml:space="preserve"> range of </w:t>
      </w:r>
      <w:r w:rsidR="00BF2EB2">
        <w:rPr>
          <w:rFonts w:ascii="Times New Roman" w:hAnsi="Times New Roman" w:cs="Times New Roman"/>
          <w:sz w:val="24"/>
          <w:szCs w:val="24"/>
        </w:rPr>
        <w:t>studies h</w:t>
      </w:r>
      <w:r w:rsidR="008754EA">
        <w:rPr>
          <w:rFonts w:ascii="Times New Roman" w:hAnsi="Times New Roman" w:cs="Times New Roman"/>
          <w:sz w:val="24"/>
          <w:szCs w:val="24"/>
        </w:rPr>
        <w:t xml:space="preserve">ave reported </w:t>
      </w:r>
      <w:r w:rsidR="008754EA" w:rsidRPr="008754EA">
        <w:rPr>
          <w:rFonts w:ascii="Times New Roman" w:hAnsi="Times New Roman" w:cs="Times New Roman"/>
          <w:sz w:val="24"/>
          <w:szCs w:val="24"/>
        </w:rPr>
        <w:t xml:space="preserve">pain-related </w:t>
      </w:r>
      <w:r w:rsidR="00BC321D">
        <w:rPr>
          <w:rFonts w:ascii="Times New Roman" w:hAnsi="Times New Roman" w:cs="Times New Roman"/>
          <w:sz w:val="24"/>
          <w:szCs w:val="24"/>
        </w:rPr>
        <w:t>changes</w:t>
      </w:r>
      <w:r w:rsidR="008754EA">
        <w:rPr>
          <w:rFonts w:ascii="Times New Roman" w:hAnsi="Times New Roman" w:cs="Times New Roman"/>
          <w:sz w:val="24"/>
          <w:szCs w:val="24"/>
        </w:rPr>
        <w:t xml:space="preserve"> across all frequency bands under different contexts, and an overarching consensus has yet to be reached</w:t>
      </w:r>
      <w:r w:rsidR="008754EA">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{"citationItems":[{"id":"ITEM-1","itemData":{"DOI":"10.1016/j.tics.2016.12.001","ISSN":"1879307X","abstract":"Pain is an integrative phenomenon that results from dynamic interactions between sensory and contextual (i.e., cognitive, emotional, and motivational) processes. In the brain the experience of pain is associated with neuronal oscillations and synchrony at different frequencies. However, an overarching framework for the significance of oscillations for pain remains lacking. Recent concepts relate oscillations at different frequencies to the routing of information flow in the brain and the signaling of predictions and prediction errors. The application of these concepts to pain promises insights into how flexible routing of information flow coordinates diverse processes that merge into the experience of pain. Such insights might have implications for the understanding and treatment of chronic pain.","author":[{"dropping-particle":"","family":"Ploner","given":"Markus","non-dropping-particle":"","parse-names":false,"suffix":""},{"dropping-particle":"","family":"Sorg","given":"Christian","non-dropping-particle":"","parse-names":false,"suffix":""},{"dropping-particle":"","family":"Gross","given":"Joachim","non-dropping-particle":"","parse-names":false,"suffix":""}],"container-title":"Trends in Cognitive Sciences","id":"ITEM-1","issue":"2","issued":{"date-parts":[["2017","2","1"]]},"page":"100-110","publisher":"Elsevier Ltd","title":"Brain Rhythms of Pain","type":"article","volume":"21"},"uris":["http://www.mendeley.com/documents/?uuid=a3393344-0e39-3915-9b21-b98c99599fcc"]}],"mendeley":{"formattedCitation":"&lt;sup&gt;15&lt;/sup&gt;","plainTextFormattedCitation":"15","previouslyFormattedCitation":"&lt;sup&gt;15&lt;/sup&gt;"},"properties":{"noteIndex":0},"schema":"https://github.com/citation-style-language/schema/raw/master/csl-citation.json"}</w:instrText>
      </w:r>
      <w:r w:rsidR="008754EA">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15</w:t>
      </w:r>
      <w:r w:rsidR="008754EA">
        <w:rPr>
          <w:rFonts w:ascii="Times New Roman" w:hAnsi="Times New Roman" w:cs="Times New Roman"/>
          <w:sz w:val="24"/>
          <w:szCs w:val="24"/>
        </w:rPr>
        <w:fldChar w:fldCharType="end"/>
      </w:r>
      <w:r w:rsidR="008754EA">
        <w:rPr>
          <w:rFonts w:ascii="Times New Roman" w:hAnsi="Times New Roman" w:cs="Times New Roman"/>
          <w:sz w:val="24"/>
          <w:szCs w:val="24"/>
        </w:rPr>
        <w:t xml:space="preserve">. </w:t>
      </w:r>
      <w:r w:rsidR="00534B82">
        <w:rPr>
          <w:rFonts w:ascii="Times New Roman" w:hAnsi="Times New Roman" w:cs="Times New Roman"/>
          <w:sz w:val="24"/>
          <w:szCs w:val="24"/>
        </w:rPr>
        <w:t xml:space="preserve">More recently, two studies showed converging evidence that increased gamma oscillations </w:t>
      </w:r>
      <w:r w:rsidR="00A463C3">
        <w:rPr>
          <w:rFonts w:ascii="Times New Roman" w:hAnsi="Times New Roman" w:cs="Times New Roman"/>
          <w:sz w:val="24"/>
          <w:szCs w:val="24"/>
        </w:rPr>
        <w:t xml:space="preserve">in S1 </w:t>
      </w:r>
      <w:r w:rsidR="00534B82">
        <w:rPr>
          <w:rFonts w:ascii="Times New Roman" w:hAnsi="Times New Roman" w:cs="Times New Roman"/>
          <w:sz w:val="24"/>
          <w:szCs w:val="24"/>
        </w:rPr>
        <w:t>correlated with pain behavior and perception</w:t>
      </w:r>
      <w:r w:rsidR="00534B82">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{"citationItems":[{"id":"ITEM-1","itemData":{"DOI":"10.1038/s41467-019-08873-z","ISSN":"20411723","abstract":"In humans, gamma-band oscillations in the primary somatosensory cortex (S1) correlate with subjective pain perception. However, functional contributions to pain and the nature of underlying circuits are unclear. Here we report that gamma oscillations, but not other rhythms, are specifically strengthened independently of any motor component in the S1 cortex of mice during nociception. Moreover, mice with inflammatory pain show elevated resting gamma and alpha activity and increased gamma power in response to sub-threshold stimuli, in association with behavioral nociceptive hypersensitivity. Inducing gamma oscillations via optogenetic activation of parvalbumin-expressing inhibitory interneurons in the S1 cortex enhances nociceptive sensitivity and induces aversive avoidance behavior. Activity mapping identified a network of prefrontal cortical and subcortical centers whilst morphological tracing and pharmacological studies demonstrate the requirement of descending serotonergic facilitatory pathways in these pain-related behaviors. This study thus describes a mechanistic framework for modulation of pain by specific activity patterns in the S1 cortex.","author":[{"dropping-particle":"","family":"Tan","given":"Linette Liqi","non-dropping-particle":"","parse-names":false,"suffix":""},{"dropping-particle":"","family":"Oswald","given":"Manfred Josef","non-dropping-particle":"","parse-names":false,"suffix":""},{"dropping-particle":"","family":"Heinl","given":"Céline","non-dropping-particle":"","parse-names":false,"suffix":""},{"dropping-particle":"","family":"Retana Romero","given":"Oscar Andrés","non-dropping-particle":"","parse-names":false,"suffix":""},{"dropping-particle":"","family":"Kaushalya","given":"Sanjeev Kumar","non-dropping-particle":"","parse-names":false,"suffix":""},{"dropping-particle":"","family":"Monyer","given":"Hannah","non-dropping-particle":"","parse-names":false,"suffix":""},{"dropping-particle":"","family":"Kuner","given":"Rohini","non-dropping-particle":"","parse-names":false,"suffix":""}],"container-title":"Nature Communications","id":"ITEM-1","issue":"1","issued":{"date-parts":[["2019","12","1"]]},"publisher":"Nature Publishing Group","title":"Gamma oscillations in somatosensory cortex recruit prefrontal and descending serotonergic pathways in aversion and nociception","type":"article-journal","volume":"10"},"uris":["http://www.mendeley.com/documents/?uuid=45178a21-a707-3c14-bbc6-7181b8cd18a9"]},{"id":"ITEM-2","itemData":{"DOI":"10.1073/pnas.1812499116","ISSN":"10916490","abstract":"Individuals exhibit considerable and unpredictable variability in painful percepts in response to the same nociceptive stimulus. Previous work has found neural responses that, while not necessarily responsible for the painful percepts themselves, can still correlate well with intensity of pain perception within a given individual. However, there is no reliable neural response reflecting the variability in pain perception across individuals. Here, we use an electrophysiological approach in humans and rodents to demonstrate that brain oscillations in the gamma band [gamma-band event-related synchronization (γ-ERS)] sampled by central electrodes reliably predict pain sensitivity across individuals. We observed a clear dissociation between the large number of neural measures that reflected subjective pain ratings at within-subject level but not across individuals, and γ-ERS, which reliably distinguished subjective ratings within the same individual but also coded pain sensitivity across different individuals. Importantly, the ability of γ-ERS to track pain sensitivity across individuals was selective because it did not track the between-subject reported intensity of nonpainful but equally salient auditory, visual, and nonnociceptive somatosensory stimuli. These results also demonstrate that graded neural activity related to within-subject variability should be minimized to accurately investigate the relationship between nociceptive-evoked neural activities and pain sensitivity across individuals.","author":[{"dropping-particle":"","family":"Hu","given":"L.","non-dropping-particle":"","parse-names":false,"suffix":""},{"dropping-particle":"","family":"Iannetti","given":"G. D.","non-dropping-particle":"","parse-names":false,"suffix":""}],"container-title":"Proceedings of the National Academy of Sciences of the United States of America","id":"ITEM-2","issue":"5","issued":{"date-parts":[["2019","1","29"]]},"page":"1782-1791","publisher":"National Academy of Sciences","title":"Neural indicators of perceptual variability of pain across species","type":"article-journal","volume":"116"},"uris":["http://www.mendeley.com/documents/?uuid=6c00b4e3-a029-3e28-a692-64f189f59ca7"]}],"mendeley":{"formattedCitation":"&lt;sup&gt;16,17&lt;/sup&gt;","plainTextFormattedCitation":"16,17","previouslyFormattedCitation":"&lt;sup&gt;16,17&lt;/sup&gt;"},"properties":{"noteIndex":0},"schema":"https://github.com/citation-style-language/schema/raw/master/csl-citation.json"}</w:instrText>
      </w:r>
      <w:r w:rsidR="00534B82">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16,17</w:t>
      </w:r>
      <w:r w:rsidR="00534B82">
        <w:rPr>
          <w:rFonts w:ascii="Times New Roman" w:hAnsi="Times New Roman" w:cs="Times New Roman"/>
          <w:sz w:val="24"/>
          <w:szCs w:val="24"/>
        </w:rPr>
        <w:fldChar w:fldCharType="end"/>
      </w:r>
      <w:r w:rsidR="00534B82">
        <w:rPr>
          <w:rFonts w:ascii="Times New Roman" w:hAnsi="Times New Roman" w:cs="Times New Roman"/>
          <w:sz w:val="24"/>
          <w:szCs w:val="24"/>
        </w:rPr>
        <w:t xml:space="preserve">. </w:t>
      </w:r>
      <w:r w:rsidR="008754EA">
        <w:rPr>
          <w:rFonts w:ascii="Times New Roman" w:hAnsi="Times New Roman" w:cs="Times New Roman"/>
          <w:sz w:val="24"/>
          <w:szCs w:val="24"/>
        </w:rPr>
        <w:t xml:space="preserve">With this aim, </w:t>
      </w:r>
      <w:commentRangeStart w:id="7"/>
      <w:r w:rsidR="008754EA">
        <w:rPr>
          <w:rFonts w:ascii="Times New Roman" w:hAnsi="Times New Roman" w:cs="Times New Roman"/>
          <w:sz w:val="24"/>
          <w:szCs w:val="24"/>
        </w:rPr>
        <w:t xml:space="preserve">I expect to have similar findings </w:t>
      </w:r>
      <w:commentRangeEnd w:id="7"/>
      <w:r w:rsidR="00136B3D">
        <w:rPr>
          <w:rStyle w:val="CommentReference"/>
        </w:rPr>
        <w:commentReference w:id="7"/>
      </w:r>
      <w:commentRangeStart w:id="8"/>
      <w:r w:rsidR="00BD2CE1">
        <w:rPr>
          <w:rFonts w:ascii="Times New Roman" w:hAnsi="Times New Roman" w:cs="Times New Roman"/>
          <w:sz w:val="24"/>
          <w:szCs w:val="24"/>
        </w:rPr>
        <w:t>and additionally characterize how these regions are changing in response to pain using spectral analysis.</w:t>
      </w:r>
      <w:commentRangeEnd w:id="8"/>
      <w:r w:rsidR="00136B3D">
        <w:rPr>
          <w:rStyle w:val="CommentReference"/>
        </w:rPr>
        <w:commentReference w:id="8"/>
      </w:r>
      <w:r w:rsidR="00BD2CE1">
        <w:rPr>
          <w:rFonts w:ascii="Times New Roman" w:hAnsi="Times New Roman" w:cs="Times New Roman"/>
          <w:sz w:val="24"/>
          <w:szCs w:val="24"/>
        </w:rPr>
        <w:t xml:space="preserve"> </w:t>
      </w:r>
      <w:r w:rsidR="00B973D9">
        <w:rPr>
          <w:rFonts w:ascii="Times New Roman" w:hAnsi="Times New Roman" w:cs="Times New Roman"/>
          <w:sz w:val="24"/>
          <w:szCs w:val="24"/>
        </w:rPr>
        <w:t>After determining</w:t>
      </w:r>
      <w:r w:rsidR="00C44337">
        <w:rPr>
          <w:rFonts w:ascii="Times New Roman" w:hAnsi="Times New Roman" w:cs="Times New Roman"/>
          <w:sz w:val="24"/>
          <w:szCs w:val="24"/>
        </w:rPr>
        <w:t xml:space="preserve"> neural correlates of pain, I will train a multivariate regression model to</w:t>
      </w:r>
      <w:r w:rsidR="00717F7C">
        <w:rPr>
          <w:rFonts w:ascii="Times New Roman" w:hAnsi="Times New Roman" w:cs="Times New Roman"/>
          <w:sz w:val="24"/>
          <w:szCs w:val="24"/>
        </w:rPr>
        <w:t xml:space="preserve"> use neural features to classify pain levels and</w:t>
      </w:r>
      <w:r w:rsidR="00C44337">
        <w:rPr>
          <w:rFonts w:ascii="Times New Roman" w:hAnsi="Times New Roman" w:cs="Times New Roman"/>
          <w:sz w:val="24"/>
          <w:szCs w:val="24"/>
        </w:rPr>
        <w:t xml:space="preserve"> identify which biomarkers are most predictive of pain rating. </w:t>
      </w:r>
      <w:r w:rsidR="00C97FA1">
        <w:rPr>
          <w:rFonts w:ascii="Times New Roman" w:hAnsi="Times New Roman" w:cs="Times New Roman"/>
          <w:sz w:val="24"/>
          <w:szCs w:val="24"/>
        </w:rPr>
        <w:t xml:space="preserve">Success of Aim 1 will result in identification of target biomarkers for pain across patients and a system that can </w:t>
      </w:r>
      <w:commentRangeStart w:id="9"/>
      <w:r w:rsidR="00C97FA1">
        <w:rPr>
          <w:rFonts w:ascii="Times New Roman" w:hAnsi="Times New Roman" w:cs="Times New Roman"/>
          <w:sz w:val="24"/>
          <w:szCs w:val="24"/>
        </w:rPr>
        <w:t>predict</w:t>
      </w:r>
      <w:commentRangeEnd w:id="9"/>
      <w:r w:rsidR="00136B3D">
        <w:rPr>
          <w:rStyle w:val="CommentReference"/>
        </w:rPr>
        <w:commentReference w:id="9"/>
      </w:r>
      <w:r w:rsidR="00C97FA1">
        <w:rPr>
          <w:rFonts w:ascii="Times New Roman" w:hAnsi="Times New Roman" w:cs="Times New Roman"/>
          <w:sz w:val="24"/>
          <w:szCs w:val="24"/>
        </w:rPr>
        <w:t xml:space="preserve"> patient pain levels given neural data. </w:t>
      </w:r>
    </w:p>
    <w:p w14:paraId="78502DC4" w14:textId="4A44E132" w:rsidR="00005075" w:rsidRDefault="003E76A9" w:rsidP="00005075">
      <w:pPr>
        <w:spacing w:line="240" w:lineRule="auto"/>
        <w:jc w:val="both"/>
        <w:rPr>
          <w:rFonts w:ascii="Times New Roman" w:hAnsi="Times New Roman" w:cs="Times New Roman"/>
          <w:sz w:val="24"/>
          <w:szCs w:val="24"/>
        </w:rPr>
      </w:pPr>
      <w:r w:rsidRPr="0053547E">
        <w:rPr>
          <w:rFonts w:ascii="Times New Roman" w:hAnsi="Times New Roman" w:cs="Times New Roman"/>
          <w:b/>
          <w:bCs/>
          <w:sz w:val="24"/>
          <w:szCs w:val="24"/>
        </w:rPr>
        <w:t>Aim 1.1</w:t>
      </w:r>
      <w:r w:rsidRPr="00275112">
        <w:rPr>
          <w:rFonts w:ascii="Times New Roman" w:hAnsi="Times New Roman" w:cs="Times New Roman"/>
          <w:b/>
          <w:bCs/>
          <w:sz w:val="24"/>
          <w:szCs w:val="24"/>
        </w:rPr>
        <w:t xml:space="preserve">: </w:t>
      </w:r>
      <w:r w:rsidR="00535D78" w:rsidRPr="00275112">
        <w:rPr>
          <w:rFonts w:ascii="Times New Roman" w:hAnsi="Times New Roman" w:cs="Times New Roman"/>
          <w:b/>
          <w:bCs/>
          <w:sz w:val="24"/>
          <w:szCs w:val="24"/>
        </w:rPr>
        <w:t>Collect neural electrophysiology data and pain-ratings</w:t>
      </w:r>
      <w:r w:rsidR="00275112">
        <w:rPr>
          <w:rFonts w:ascii="Times New Roman" w:hAnsi="Times New Roman" w:cs="Times New Roman"/>
          <w:sz w:val="24"/>
          <w:szCs w:val="24"/>
        </w:rPr>
        <w:t xml:space="preserve">. </w:t>
      </w:r>
      <w:r w:rsidR="00535D78">
        <w:rPr>
          <w:rFonts w:ascii="Times New Roman" w:hAnsi="Times New Roman" w:cs="Times New Roman"/>
          <w:sz w:val="24"/>
          <w:szCs w:val="24"/>
        </w:rPr>
        <w:t>C</w:t>
      </w:r>
      <w:r w:rsidRPr="0053547E">
        <w:rPr>
          <w:rFonts w:ascii="Times New Roman" w:hAnsi="Times New Roman" w:cs="Times New Roman"/>
          <w:sz w:val="24"/>
          <w:szCs w:val="24"/>
        </w:rPr>
        <w:t xml:space="preserve">ontinuous </w:t>
      </w:r>
      <w:r w:rsidR="00074257">
        <w:rPr>
          <w:rFonts w:ascii="Times New Roman" w:hAnsi="Times New Roman" w:cs="Times New Roman"/>
          <w:sz w:val="24"/>
          <w:szCs w:val="24"/>
        </w:rPr>
        <w:t>week-long</w:t>
      </w:r>
      <w:r w:rsidRPr="0053547E">
        <w:rPr>
          <w:rFonts w:ascii="Times New Roman" w:hAnsi="Times New Roman" w:cs="Times New Roman"/>
          <w:sz w:val="24"/>
          <w:szCs w:val="24"/>
        </w:rPr>
        <w:t xml:space="preserve"> neural </w:t>
      </w:r>
      <w:r w:rsidR="00535D78">
        <w:rPr>
          <w:rFonts w:ascii="Times New Roman" w:hAnsi="Times New Roman" w:cs="Times New Roman"/>
          <w:sz w:val="24"/>
          <w:szCs w:val="24"/>
        </w:rPr>
        <w:t xml:space="preserve">recordings are collected from patients undergoing </w:t>
      </w:r>
      <w:r w:rsidR="00074257">
        <w:rPr>
          <w:rFonts w:ascii="Times New Roman" w:hAnsi="Times New Roman" w:cs="Times New Roman"/>
          <w:sz w:val="24"/>
          <w:szCs w:val="24"/>
        </w:rPr>
        <w:t>seizure</w:t>
      </w:r>
      <w:r w:rsidR="00535D78">
        <w:rPr>
          <w:rFonts w:ascii="Times New Roman" w:hAnsi="Times New Roman" w:cs="Times New Roman"/>
          <w:sz w:val="24"/>
          <w:szCs w:val="24"/>
        </w:rPr>
        <w:t xml:space="preserve"> monitoring for intractable epilepsy </w:t>
      </w:r>
      <w:r w:rsidR="00074257">
        <w:rPr>
          <w:rFonts w:ascii="Times New Roman" w:hAnsi="Times New Roman" w:cs="Times New Roman"/>
          <w:sz w:val="24"/>
          <w:szCs w:val="24"/>
        </w:rPr>
        <w:t>at Harborview Medical Center. Patients are implanted with</w:t>
      </w:r>
      <w:r w:rsidR="00C35D35">
        <w:rPr>
          <w:rFonts w:ascii="Times New Roman" w:hAnsi="Times New Roman" w:cs="Times New Roman"/>
          <w:sz w:val="24"/>
          <w:szCs w:val="24"/>
        </w:rPr>
        <w:t xml:space="preserve"> multiple </w:t>
      </w:r>
      <w:proofErr w:type="spellStart"/>
      <w:r w:rsidR="008967C4">
        <w:rPr>
          <w:rFonts w:ascii="Times New Roman" w:hAnsi="Times New Roman" w:cs="Times New Roman"/>
          <w:sz w:val="24"/>
          <w:szCs w:val="24"/>
        </w:rPr>
        <w:t>sEEG</w:t>
      </w:r>
      <w:proofErr w:type="spellEnd"/>
      <w:r w:rsidR="00074257">
        <w:rPr>
          <w:rFonts w:ascii="Times New Roman" w:hAnsi="Times New Roman" w:cs="Times New Roman"/>
          <w:sz w:val="24"/>
          <w:szCs w:val="24"/>
        </w:rPr>
        <w:t xml:space="preserve"> electrodes, which range from 12-16 individual recording channels per electrode. Electrode </w:t>
      </w:r>
      <w:r w:rsidR="00196ABA" w:rsidRPr="00196ABA">
        <w:rPr>
          <w:rFonts w:ascii="Times New Roman" w:hAnsi="Times New Roman" w:cs="Times New Roman"/>
          <w:sz w:val="24"/>
          <w:szCs w:val="24"/>
        </w:rPr>
        <w:t>placement</w:t>
      </w:r>
      <w:r w:rsidR="00196ABA">
        <w:rPr>
          <w:rFonts w:ascii="Times New Roman" w:hAnsi="Times New Roman" w:cs="Times New Roman"/>
          <w:sz w:val="24"/>
          <w:szCs w:val="24"/>
        </w:rPr>
        <w:t xml:space="preserve"> is</w:t>
      </w:r>
      <w:r w:rsidR="00196ABA" w:rsidRPr="00196ABA">
        <w:rPr>
          <w:rFonts w:ascii="Times New Roman" w:hAnsi="Times New Roman" w:cs="Times New Roman"/>
          <w:sz w:val="24"/>
          <w:szCs w:val="24"/>
        </w:rPr>
        <w:t xml:space="preserve"> </w:t>
      </w:r>
      <w:r w:rsidR="00196ABA" w:rsidRPr="00196ABA">
        <w:rPr>
          <w:rFonts w:ascii="Times New Roman" w:hAnsi="Times New Roman" w:cs="Times New Roman"/>
          <w:sz w:val="24"/>
          <w:szCs w:val="24"/>
        </w:rPr>
        <w:lastRenderedPageBreak/>
        <w:t xml:space="preserve">based on </w:t>
      </w:r>
      <w:r w:rsidR="00196ABA">
        <w:rPr>
          <w:rFonts w:ascii="Times New Roman" w:hAnsi="Times New Roman" w:cs="Times New Roman"/>
          <w:sz w:val="24"/>
          <w:szCs w:val="24"/>
        </w:rPr>
        <w:t>the hypothesized</w:t>
      </w:r>
      <w:r w:rsidR="00196ABA" w:rsidRPr="00196ABA">
        <w:rPr>
          <w:rFonts w:ascii="Times New Roman" w:hAnsi="Times New Roman" w:cs="Times New Roman"/>
          <w:sz w:val="24"/>
          <w:szCs w:val="24"/>
        </w:rPr>
        <w:t xml:space="preserve"> epileptogenic zon</w:t>
      </w:r>
      <w:r w:rsidR="00196ABA">
        <w:rPr>
          <w:rFonts w:ascii="Times New Roman" w:hAnsi="Times New Roman" w:cs="Times New Roman"/>
          <w:sz w:val="24"/>
          <w:szCs w:val="24"/>
        </w:rPr>
        <w:t>e</w:t>
      </w:r>
      <w:r w:rsidR="00074257">
        <w:rPr>
          <w:rFonts w:ascii="Times New Roman" w:hAnsi="Times New Roman" w:cs="Times New Roman"/>
          <w:sz w:val="24"/>
          <w:szCs w:val="24"/>
        </w:rPr>
        <w:t xml:space="preserve">, with common targets </w:t>
      </w:r>
      <w:r w:rsidR="00D14898">
        <w:rPr>
          <w:rFonts w:ascii="Times New Roman" w:hAnsi="Times New Roman" w:cs="Times New Roman"/>
          <w:sz w:val="24"/>
          <w:szCs w:val="24"/>
        </w:rPr>
        <w:t xml:space="preserve">in </w:t>
      </w:r>
      <w:r w:rsidR="00074257">
        <w:rPr>
          <w:rFonts w:ascii="Times New Roman" w:hAnsi="Times New Roman" w:cs="Times New Roman"/>
          <w:sz w:val="24"/>
          <w:szCs w:val="24"/>
        </w:rPr>
        <w:t>the medial</w:t>
      </w:r>
      <w:r w:rsidR="00196ABA">
        <w:rPr>
          <w:rFonts w:ascii="Times New Roman" w:hAnsi="Times New Roman" w:cs="Times New Roman"/>
          <w:sz w:val="24"/>
          <w:szCs w:val="24"/>
        </w:rPr>
        <w:t>-</w:t>
      </w:r>
      <w:r w:rsidR="00074257">
        <w:rPr>
          <w:rFonts w:ascii="Times New Roman" w:hAnsi="Times New Roman" w:cs="Times New Roman"/>
          <w:sz w:val="24"/>
          <w:szCs w:val="24"/>
        </w:rPr>
        <w:t xml:space="preserve">temporal lobe, </w:t>
      </w:r>
      <w:r w:rsidR="00196ABA">
        <w:rPr>
          <w:rFonts w:ascii="Times New Roman" w:hAnsi="Times New Roman" w:cs="Times New Roman"/>
          <w:sz w:val="24"/>
          <w:szCs w:val="24"/>
        </w:rPr>
        <w:t>medial-</w:t>
      </w:r>
      <w:r w:rsidR="00074257">
        <w:rPr>
          <w:rFonts w:ascii="Times New Roman" w:hAnsi="Times New Roman" w:cs="Times New Roman"/>
          <w:sz w:val="24"/>
          <w:szCs w:val="24"/>
        </w:rPr>
        <w:t xml:space="preserve">frontal </w:t>
      </w:r>
      <w:r w:rsidR="00196ABA">
        <w:rPr>
          <w:rFonts w:ascii="Times New Roman" w:hAnsi="Times New Roman" w:cs="Times New Roman"/>
          <w:sz w:val="24"/>
          <w:szCs w:val="24"/>
        </w:rPr>
        <w:t>lobe</w:t>
      </w:r>
      <w:r w:rsidR="00074257">
        <w:rPr>
          <w:rFonts w:ascii="Times New Roman" w:hAnsi="Times New Roman" w:cs="Times New Roman"/>
          <w:sz w:val="24"/>
          <w:szCs w:val="24"/>
        </w:rPr>
        <w:t xml:space="preserve">, </w:t>
      </w:r>
      <w:r w:rsidR="00C35D35" w:rsidRPr="00C35D35">
        <w:rPr>
          <w:rFonts w:ascii="Times New Roman" w:hAnsi="Times New Roman" w:cs="Times New Roman"/>
          <w:sz w:val="24"/>
          <w:szCs w:val="24"/>
        </w:rPr>
        <w:t>basal</w:t>
      </w:r>
      <w:r w:rsidR="00C35D35">
        <w:rPr>
          <w:rFonts w:ascii="Times New Roman" w:hAnsi="Times New Roman" w:cs="Times New Roman"/>
          <w:sz w:val="24"/>
          <w:szCs w:val="24"/>
        </w:rPr>
        <w:t>-</w:t>
      </w:r>
      <w:r w:rsidR="00C35D35" w:rsidRPr="00C35D35">
        <w:rPr>
          <w:rFonts w:ascii="Times New Roman" w:hAnsi="Times New Roman" w:cs="Times New Roman"/>
          <w:sz w:val="24"/>
          <w:szCs w:val="24"/>
        </w:rPr>
        <w:t>frontal lobe, the insular cortex, and cingulate gyrus</w:t>
      </w:r>
      <w:r w:rsidR="00C35D35">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{"citationItems":[{"id":"ITEM-1","itemData":{"DOI":"10.2147/NDT.S177804","ISSN":"11782021","abstract":"For patients with drug-resistant epilepsy, surgical intervention may be an effective treatment option if the epileptogenic zone (EZ) can be well localized. Subdural strip and grid electrode (SDE) implantations have long been used as the mainstay of intracranial seizure localization in the United States. Stereoelectroencephalography (SEEG) is an alternative approach in which depth electrodes are placed through percutaneous drill holes to stereotactically defined coordinates in the brain. Long used in certain centers in Europe, SEEG is gaining wider popularity in North America, bolstered by the advent of stereotactic robotic assistance and mounting evidence of safety, without the need for catheter-based angiography. Rates of clinically significant hemorrhage, infection, and other complications appear lower with SEEG than with SDE implants. SEEG also avoids unnecessary craniotomies when seizures are localized to unresectable eloquent cortex, found to be multifocal or nonfocal, or ultimately treated with stereotactic procedures such as laser interstitial thermal therapy (LITT), radiofrequency thermocoagulation (RF-TC), responsive neurostimulation (RNS), or deep brain stimulation (DBS). While SDE allows for excellent localization and functional mapping on the cortical surface, SEEG offers a less invasive option for sampling disparate brain areas, bilateral investigations, and deep or medial targets. SEEG has shown efficacy for seizure localization in the temporal lobe, the insula, lesional and nonlesional extra-temporal epilepsy, hypothalamic hamartomas, periventricular nodular heterotopias, and patients who have had prior craniotomies for resections or grids. SEEG offers a valuable opportunity for cognitive neurophysiology research and may have an important role in the study of dysfunctional networks in psychiatric disease and understanding the effects of neuromodulation.","author":[{"dropping-particle":"","family":"Youngerman","given":"Brett E.","non-dropping-particle":"","parse-names":false,"suffix":""},{"dropping-particle":"","family":"Khan","given":"Farhan A.","non-dropping-particle":"","parse-names":false,"suffix":""},{"dropping-particle":"","family":"McKhann","given":"Guy M.","non-dropping-particle":"","parse-names":false,"suffix":""}],"container-title":"Neuropsychiatric Disease and Treatment","id":"ITEM-1","issued":{"date-parts":[["2019"]]},"page":"1701-1716","publisher":"Dove Medical Press Ltd.","title":"Stereoelectroencephalography in epilepsy, cognitive neurophysiology, and psychiatric disease: Safety, efficacy, and place in therapy","type":"article","volume":"15"},"uris":["http://www.mendeley.com/documents/?uuid=4f1df826-44f2-32b9-8431-6af02d60971c"]},{"id":"ITEM-2","itemData":{"DOI":"10.2176/nmc.ra.2017-0008","ISSN":"13498029","abstract":"Stereoelectroencephalography (SEEG) is a method for invasive study of patients with refractory epilepsy. Localization of the epileptogenic zone in SEEG relied on the hypothesis of anatomo-electro-clinical analysis limited by X-ray, analog electroencephalography (EEG), and seizure semiology in the 1950s. Modern neuroimaging studies and digital video-EEG have developed the hypothesis aiming at more precise localization of the epileptic network. Certain clinical scenarios favor SEEG over subdural EEG (SDEEG). SEEG can cover extensive areas of bilateral hemispheres with highly accurate sampling from sulcal areas and deep brain structures. A hybrid technique of SEEG and subdural strip electrode placement has been reported to overcome the SEEG limitations of poor functional mapping. Technological advances including acquisition of three-dimensional angiography and magnetic resonance image (MRI) in frameless conditions, advanced multimodal planning, and robot-assisted implantation have contributed to the accuracy and safety of electrode implantation in a simplified fashion. A recent meta-analysis of the safety of SEEG concluded the low value of the pooled prevalence for all complications. The complications of SEEG were significantly less than those of SDEEG. The removal of electrodes for SEEG was much simpler than for SDEEG and allowed sufficient time for data analysis, discussion, and consensus for both patients and physicians before the proceeding treatment. Furthermore, SEEG is applicable as a therapeutic alternative for deep-seated lesions, e.g., nodular heterotopia, in nonoperative epilepsies using SEEG-guided radiofrequency thermocoagulation. We review the SEEG method with technological advances for planning and implantation of electrodes. We highlight the indication and efficacy, advantages and disadvantages of SEEG compared with SDEEG.","author":[{"dropping-particle":"","family":"Iida","given":"Koji","non-dropping-particle":"","parse-names":false,"suffix":""},{"dropping-particle":"","family":"Otsubo","given":"Hiroshi","non-dropping-particle":"","parse-names":false,"suffix":""}],"container-title":"Neurologia Medico-Chirurgica","id":"ITEM-2","issue":"8","issued":{"date-parts":[["2017"]]},"page":"375-385","publisher":"Japan Neurosurgical Society","title":"Stereoelectroencephalography: Indication and efficacy","type":"article","volume":"57"},"uris":["http://www.mendeley.com/documents/?uuid=0fc3e1db-9211-3b60-9848-de122cfb8a00"]}],"mendeley":{"formattedCitation":"&lt;sup&gt;18,19&lt;/sup&gt;","plainTextFormattedCitation":"18,19","previouslyFormattedCitation":"&lt;sup&gt;18,19&lt;/sup&gt;"},"properties":{"noteIndex":0},"schema":"https://github.com/citation-style-language/schema/raw/master/csl-citation.json"}</w:instrText>
      </w:r>
      <w:r w:rsidR="00C35D35">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18,19</w:t>
      </w:r>
      <w:r w:rsidR="00C35D35">
        <w:rPr>
          <w:rFonts w:ascii="Times New Roman" w:hAnsi="Times New Roman" w:cs="Times New Roman"/>
          <w:sz w:val="24"/>
          <w:szCs w:val="24"/>
        </w:rPr>
        <w:fldChar w:fldCharType="end"/>
      </w:r>
      <w:r w:rsidR="00074257">
        <w:rPr>
          <w:rFonts w:ascii="Times New Roman" w:hAnsi="Times New Roman" w:cs="Times New Roman"/>
          <w:sz w:val="24"/>
          <w:szCs w:val="24"/>
        </w:rPr>
        <w:t xml:space="preserve">. </w:t>
      </w:r>
      <w:r w:rsidR="004D2189">
        <w:rPr>
          <w:rFonts w:ascii="Times New Roman" w:hAnsi="Times New Roman" w:cs="Times New Roman"/>
          <w:sz w:val="24"/>
          <w:szCs w:val="24"/>
        </w:rPr>
        <w:t xml:space="preserve">These patients experience mostly head pain after implant surgery and continue to take pain medication during the week. </w:t>
      </w:r>
      <w:r w:rsidR="00BF2EB2">
        <w:rPr>
          <w:rFonts w:ascii="Times New Roman" w:hAnsi="Times New Roman" w:cs="Times New Roman"/>
          <w:sz w:val="24"/>
          <w:szCs w:val="24"/>
        </w:rPr>
        <w:t>I will ask p</w:t>
      </w:r>
      <w:r w:rsidR="00074257">
        <w:rPr>
          <w:rFonts w:ascii="Times New Roman" w:hAnsi="Times New Roman" w:cs="Times New Roman"/>
          <w:sz w:val="24"/>
          <w:szCs w:val="24"/>
        </w:rPr>
        <w:t xml:space="preserve">atients who consent to research to fill out </w:t>
      </w:r>
      <w:r w:rsidR="00867A06">
        <w:rPr>
          <w:rFonts w:ascii="Times New Roman" w:hAnsi="Times New Roman" w:cs="Times New Roman"/>
          <w:sz w:val="24"/>
          <w:szCs w:val="24"/>
        </w:rPr>
        <w:t>a short survey several times a day on a provided device (iPad or similar), with hourly reminders prompted by the device. The survey includes the 1-10 visual analog scale, Wong-Baker Faces Scale for pain rating, and how bothersome their pain is on a 1-10 scale</w:t>
      </w:r>
      <w:r w:rsidR="00737787">
        <w:rPr>
          <w:rFonts w:ascii="Times New Roman" w:hAnsi="Times New Roman" w:cs="Times New Roman"/>
          <w:sz w:val="24"/>
          <w:szCs w:val="24"/>
        </w:rPr>
        <w:t xml:space="preserve"> to have a complete measure of pain perception</w:t>
      </w:r>
      <w:r w:rsidR="00867A06">
        <w:rPr>
          <w:rFonts w:ascii="Times New Roman" w:hAnsi="Times New Roman" w:cs="Times New Roman"/>
          <w:sz w:val="24"/>
          <w:szCs w:val="24"/>
        </w:rPr>
        <w:t xml:space="preserve">. </w:t>
      </w:r>
      <w:commentRangeStart w:id="10"/>
      <w:r w:rsidR="00D14898">
        <w:rPr>
          <w:rFonts w:ascii="Times New Roman" w:hAnsi="Times New Roman" w:cs="Times New Roman"/>
          <w:sz w:val="24"/>
          <w:szCs w:val="24"/>
        </w:rPr>
        <w:t xml:space="preserve">Completed surveys will be </w:t>
      </w:r>
      <w:r w:rsidR="00F86A50">
        <w:rPr>
          <w:rFonts w:ascii="Times New Roman" w:hAnsi="Times New Roman" w:cs="Times New Roman"/>
          <w:sz w:val="24"/>
          <w:szCs w:val="24"/>
        </w:rPr>
        <w:t xml:space="preserve">time-stamped and </w:t>
      </w:r>
      <w:r w:rsidR="00D14898">
        <w:rPr>
          <w:rFonts w:ascii="Times New Roman" w:hAnsi="Times New Roman" w:cs="Times New Roman"/>
          <w:sz w:val="24"/>
          <w:szCs w:val="24"/>
        </w:rPr>
        <w:t>stored locally on the device</w:t>
      </w:r>
      <w:r w:rsidR="00F86A50">
        <w:rPr>
          <w:rFonts w:ascii="Times New Roman" w:hAnsi="Times New Roman" w:cs="Times New Roman"/>
          <w:sz w:val="24"/>
          <w:szCs w:val="24"/>
        </w:rPr>
        <w:t xml:space="preserve">. </w:t>
      </w:r>
      <w:commentRangeEnd w:id="10"/>
      <w:r w:rsidR="00136B3D">
        <w:rPr>
          <w:rStyle w:val="CommentReference"/>
        </w:rPr>
        <w:commentReference w:id="10"/>
      </w:r>
    </w:p>
    <w:p w14:paraId="6DC6A79B" w14:textId="28A2F7CC" w:rsidR="003E76A9" w:rsidRPr="0053547E" w:rsidRDefault="003E76A9" w:rsidP="00005075">
      <w:pPr>
        <w:spacing w:line="240" w:lineRule="auto"/>
        <w:jc w:val="both"/>
        <w:rPr>
          <w:rFonts w:ascii="Times New Roman" w:hAnsi="Times New Roman" w:cs="Times New Roman"/>
          <w:sz w:val="24"/>
          <w:szCs w:val="24"/>
        </w:rPr>
      </w:pPr>
      <w:r w:rsidRPr="0053547E">
        <w:rPr>
          <w:rFonts w:ascii="Times New Roman" w:hAnsi="Times New Roman" w:cs="Times New Roman"/>
          <w:b/>
          <w:bCs/>
          <w:sz w:val="24"/>
          <w:szCs w:val="24"/>
        </w:rPr>
        <w:t>Aim 1.2:</w:t>
      </w:r>
      <w:r w:rsidRPr="00275112">
        <w:rPr>
          <w:rFonts w:ascii="Times New Roman" w:hAnsi="Times New Roman" w:cs="Times New Roman"/>
          <w:b/>
          <w:bCs/>
          <w:sz w:val="24"/>
          <w:szCs w:val="24"/>
        </w:rPr>
        <w:t xml:space="preserve"> </w:t>
      </w:r>
      <w:r w:rsidR="00D14898" w:rsidRPr="00275112">
        <w:rPr>
          <w:rFonts w:ascii="Times New Roman" w:hAnsi="Times New Roman" w:cs="Times New Roman"/>
          <w:b/>
          <w:bCs/>
          <w:sz w:val="24"/>
          <w:szCs w:val="24"/>
        </w:rPr>
        <w:t>Analyze neural electrophysiology data based on different pain-ratings</w:t>
      </w:r>
      <w:r w:rsidR="00275112" w:rsidRPr="00275112">
        <w:rPr>
          <w:rFonts w:ascii="Times New Roman" w:hAnsi="Times New Roman" w:cs="Times New Roman"/>
          <w:b/>
          <w:bCs/>
          <w:sz w:val="24"/>
          <w:szCs w:val="24"/>
        </w:rPr>
        <w:t>.</w:t>
      </w:r>
      <w:r w:rsidR="00275112">
        <w:rPr>
          <w:rFonts w:ascii="Times New Roman" w:hAnsi="Times New Roman" w:cs="Times New Roman"/>
          <w:sz w:val="24"/>
          <w:szCs w:val="24"/>
        </w:rPr>
        <w:t xml:space="preserve"> </w:t>
      </w:r>
      <w:r w:rsidR="00025989" w:rsidRPr="00025989">
        <w:rPr>
          <w:rFonts w:ascii="Times New Roman" w:hAnsi="Times New Roman" w:cs="Times New Roman"/>
          <w:sz w:val="24"/>
          <w:szCs w:val="24"/>
        </w:rPr>
        <w:t xml:space="preserve">Epochs of invasive neural recordings </w:t>
      </w:r>
      <w:commentRangeStart w:id="11"/>
      <w:r w:rsidR="00025989" w:rsidRPr="00025989">
        <w:rPr>
          <w:rFonts w:ascii="Times New Roman" w:hAnsi="Times New Roman" w:cs="Times New Roman"/>
          <w:sz w:val="24"/>
          <w:szCs w:val="24"/>
        </w:rPr>
        <w:t xml:space="preserve">will be will </w:t>
      </w:r>
      <w:commentRangeEnd w:id="11"/>
      <w:r w:rsidR="00136B3D">
        <w:rPr>
          <w:rStyle w:val="CommentReference"/>
        </w:rPr>
        <w:commentReference w:id="11"/>
      </w:r>
      <w:r w:rsidR="00025989" w:rsidRPr="00025989">
        <w:rPr>
          <w:rFonts w:ascii="Times New Roman" w:hAnsi="Times New Roman" w:cs="Times New Roman"/>
          <w:sz w:val="24"/>
          <w:szCs w:val="24"/>
        </w:rPr>
        <w:t xml:space="preserve">identified, extracted and stratified into distinct categories ranging from: </w:t>
      </w:r>
      <w:r w:rsidR="00025989">
        <w:rPr>
          <w:rFonts w:ascii="Times New Roman" w:hAnsi="Times New Roman" w:cs="Times New Roman"/>
          <w:sz w:val="24"/>
          <w:szCs w:val="24"/>
        </w:rPr>
        <w:t>(</w:t>
      </w:r>
      <w:r w:rsidR="00025989" w:rsidRPr="00025989">
        <w:rPr>
          <w:rFonts w:ascii="Times New Roman" w:hAnsi="Times New Roman" w:cs="Times New Roman"/>
          <w:sz w:val="24"/>
          <w:szCs w:val="24"/>
        </w:rPr>
        <w:t>1) pain free</w:t>
      </w:r>
      <w:r w:rsidR="00025989">
        <w:rPr>
          <w:rFonts w:ascii="Times New Roman" w:hAnsi="Times New Roman" w:cs="Times New Roman"/>
          <w:sz w:val="24"/>
          <w:szCs w:val="24"/>
        </w:rPr>
        <w:t>,</w:t>
      </w:r>
      <w:r w:rsidR="00025989" w:rsidRPr="00025989">
        <w:rPr>
          <w:rFonts w:ascii="Times New Roman" w:hAnsi="Times New Roman" w:cs="Times New Roman"/>
          <w:sz w:val="24"/>
          <w:szCs w:val="24"/>
        </w:rPr>
        <w:t xml:space="preserve"> </w:t>
      </w:r>
      <w:r w:rsidR="00025989">
        <w:rPr>
          <w:rFonts w:ascii="Times New Roman" w:hAnsi="Times New Roman" w:cs="Times New Roman"/>
          <w:sz w:val="24"/>
          <w:szCs w:val="24"/>
        </w:rPr>
        <w:t>(</w:t>
      </w:r>
      <w:r w:rsidR="00025989" w:rsidRPr="00025989">
        <w:rPr>
          <w:rFonts w:ascii="Times New Roman" w:hAnsi="Times New Roman" w:cs="Times New Roman"/>
          <w:sz w:val="24"/>
          <w:szCs w:val="24"/>
        </w:rPr>
        <w:t>2) mild (ratings 1-3),</w:t>
      </w:r>
      <w:r w:rsidR="00025989">
        <w:rPr>
          <w:rFonts w:ascii="Times New Roman" w:hAnsi="Times New Roman" w:cs="Times New Roman"/>
          <w:sz w:val="24"/>
          <w:szCs w:val="24"/>
        </w:rPr>
        <w:t xml:space="preserve"> (3) </w:t>
      </w:r>
      <w:r w:rsidR="00025989" w:rsidRPr="00025989">
        <w:rPr>
          <w:rFonts w:ascii="Times New Roman" w:hAnsi="Times New Roman" w:cs="Times New Roman"/>
          <w:sz w:val="24"/>
          <w:szCs w:val="24"/>
        </w:rPr>
        <w:t xml:space="preserve">moderate (ratings 4-7) and </w:t>
      </w:r>
      <w:r w:rsidR="00025989">
        <w:rPr>
          <w:rFonts w:ascii="Times New Roman" w:hAnsi="Times New Roman" w:cs="Times New Roman"/>
          <w:sz w:val="24"/>
          <w:szCs w:val="24"/>
        </w:rPr>
        <w:t>(</w:t>
      </w:r>
      <w:r w:rsidR="00025989" w:rsidRPr="00025989">
        <w:rPr>
          <w:rFonts w:ascii="Times New Roman" w:hAnsi="Times New Roman" w:cs="Times New Roman"/>
          <w:sz w:val="24"/>
          <w:szCs w:val="24"/>
        </w:rPr>
        <w:t>4) severe (ratings 8-10).</w:t>
      </w:r>
      <w:r w:rsidR="00462247">
        <w:rPr>
          <w:rFonts w:ascii="Times New Roman" w:hAnsi="Times New Roman" w:cs="Times New Roman"/>
          <w:sz w:val="24"/>
          <w:szCs w:val="24"/>
        </w:rPr>
        <w:t xml:space="preserve"> </w:t>
      </w:r>
      <w:r w:rsidR="00297887">
        <w:rPr>
          <w:rFonts w:ascii="Times New Roman" w:hAnsi="Times New Roman" w:cs="Times New Roman"/>
          <w:sz w:val="24"/>
          <w:szCs w:val="24"/>
        </w:rPr>
        <w:t>I will examine the neural</w:t>
      </w:r>
      <w:r w:rsidRPr="0053547E">
        <w:rPr>
          <w:rFonts w:ascii="Times New Roman" w:hAnsi="Times New Roman" w:cs="Times New Roman"/>
          <w:sz w:val="24"/>
          <w:szCs w:val="24"/>
        </w:rPr>
        <w:t xml:space="preserve"> data ~30 seconds before they </w:t>
      </w:r>
      <w:r w:rsidR="00D14898">
        <w:rPr>
          <w:rFonts w:ascii="Times New Roman" w:hAnsi="Times New Roman" w:cs="Times New Roman"/>
          <w:sz w:val="24"/>
          <w:szCs w:val="24"/>
        </w:rPr>
        <w:t xml:space="preserve">completed </w:t>
      </w:r>
      <w:r w:rsidRPr="0053547E">
        <w:rPr>
          <w:rFonts w:ascii="Times New Roman" w:hAnsi="Times New Roman" w:cs="Times New Roman"/>
          <w:sz w:val="24"/>
          <w:szCs w:val="24"/>
        </w:rPr>
        <w:t xml:space="preserve">the questionnaire. This </w:t>
      </w:r>
      <w:r w:rsidR="00D14898">
        <w:rPr>
          <w:rFonts w:ascii="Times New Roman" w:hAnsi="Times New Roman" w:cs="Times New Roman"/>
          <w:sz w:val="24"/>
          <w:szCs w:val="24"/>
        </w:rPr>
        <w:t xml:space="preserve">time span </w:t>
      </w:r>
      <w:r w:rsidR="00297887">
        <w:rPr>
          <w:rFonts w:ascii="Times New Roman" w:hAnsi="Times New Roman" w:cs="Times New Roman"/>
          <w:sz w:val="24"/>
          <w:szCs w:val="24"/>
        </w:rPr>
        <w:t>assumes</w:t>
      </w:r>
      <w:r w:rsidRPr="0053547E">
        <w:rPr>
          <w:rFonts w:ascii="Times New Roman" w:hAnsi="Times New Roman" w:cs="Times New Roman"/>
          <w:sz w:val="24"/>
          <w:szCs w:val="24"/>
        </w:rPr>
        <w:t xml:space="preserve"> that their pain level did not significantly change during the time they were taking the survey.</w:t>
      </w:r>
      <w:r w:rsidR="00166708">
        <w:rPr>
          <w:rFonts w:ascii="Times New Roman" w:hAnsi="Times New Roman" w:cs="Times New Roman"/>
          <w:sz w:val="24"/>
          <w:szCs w:val="24"/>
        </w:rPr>
        <w:t xml:space="preserve"> </w:t>
      </w:r>
      <w:r w:rsidR="00297887">
        <w:rPr>
          <w:rFonts w:ascii="Times New Roman" w:hAnsi="Times New Roman" w:cs="Times New Roman"/>
          <w:sz w:val="24"/>
          <w:szCs w:val="24"/>
        </w:rPr>
        <w:t>I will process n</w:t>
      </w:r>
      <w:r w:rsidR="00D14898">
        <w:rPr>
          <w:rFonts w:ascii="Times New Roman" w:hAnsi="Times New Roman" w:cs="Times New Roman"/>
          <w:sz w:val="24"/>
          <w:szCs w:val="24"/>
        </w:rPr>
        <w:t>eural electrophysiology data to remove line noise (60 Hz + harmonics) and artifacts and then down-sample to 500 Hz.</w:t>
      </w:r>
      <w:r w:rsidR="00CA56B2">
        <w:rPr>
          <w:rFonts w:ascii="Times New Roman" w:hAnsi="Times New Roman" w:cs="Times New Roman"/>
          <w:sz w:val="24"/>
          <w:szCs w:val="24"/>
        </w:rPr>
        <w:t xml:space="preserve"> </w:t>
      </w:r>
      <w:r w:rsidR="00297887">
        <w:rPr>
          <w:rFonts w:ascii="Times New Roman" w:hAnsi="Times New Roman" w:cs="Times New Roman"/>
          <w:sz w:val="24"/>
          <w:szCs w:val="24"/>
        </w:rPr>
        <w:t>I will extract f</w:t>
      </w:r>
      <w:r w:rsidR="00D14898">
        <w:rPr>
          <w:rFonts w:ascii="Times New Roman" w:hAnsi="Times New Roman" w:cs="Times New Roman"/>
          <w:sz w:val="24"/>
          <w:szCs w:val="24"/>
        </w:rPr>
        <w:t>requency band p</w:t>
      </w:r>
      <w:r w:rsidRPr="0053547E">
        <w:rPr>
          <w:rFonts w:ascii="Times New Roman" w:hAnsi="Times New Roman" w:cs="Times New Roman"/>
          <w:sz w:val="24"/>
          <w:szCs w:val="24"/>
        </w:rPr>
        <w:t>ower</w:t>
      </w:r>
      <w:r w:rsidR="00D14898">
        <w:rPr>
          <w:rFonts w:ascii="Times New Roman" w:hAnsi="Times New Roman" w:cs="Times New Roman"/>
          <w:sz w:val="24"/>
          <w:szCs w:val="24"/>
        </w:rPr>
        <w:t xml:space="preserve"> over standard frequency bands</w:t>
      </w:r>
      <w:r w:rsidRPr="0053547E">
        <w:rPr>
          <w:rFonts w:ascii="Times New Roman" w:hAnsi="Times New Roman" w:cs="Times New Roman"/>
          <w:sz w:val="24"/>
          <w:szCs w:val="24"/>
        </w:rPr>
        <w:t xml:space="preserve"> as neural features</w:t>
      </w:r>
      <w:r w:rsidR="00D14898">
        <w:rPr>
          <w:rFonts w:ascii="Times New Roman" w:hAnsi="Times New Roman" w:cs="Times New Roman"/>
          <w:sz w:val="24"/>
          <w:szCs w:val="24"/>
        </w:rPr>
        <w:t xml:space="preserve"> (delta 0.1-4 Hz, theta 4-8 Hz, alpha 8-12 Hz, beta 12-30 Hz, gamma 30-60 Hz, high-gamma 60-120 Hz</w:t>
      </w:r>
      <w:commentRangeStart w:id="12"/>
      <w:r w:rsidR="00D14898">
        <w:rPr>
          <w:rFonts w:ascii="Times New Roman" w:hAnsi="Times New Roman" w:cs="Times New Roman"/>
          <w:sz w:val="24"/>
          <w:szCs w:val="24"/>
        </w:rPr>
        <w:t xml:space="preserve">). </w:t>
      </w:r>
      <w:r w:rsidR="00297887">
        <w:rPr>
          <w:rFonts w:ascii="Times New Roman" w:hAnsi="Times New Roman" w:cs="Times New Roman"/>
          <w:sz w:val="24"/>
          <w:szCs w:val="24"/>
        </w:rPr>
        <w:t>I will also determine n</w:t>
      </w:r>
      <w:r w:rsidR="00CA56B2">
        <w:rPr>
          <w:rFonts w:ascii="Times New Roman" w:hAnsi="Times New Roman" w:cs="Times New Roman"/>
          <w:sz w:val="24"/>
          <w:szCs w:val="24"/>
        </w:rPr>
        <w:t>etwork connectivity features using methods such as coherence analysis</w:t>
      </w:r>
      <w:r w:rsidR="00297887">
        <w:rPr>
          <w:rFonts w:ascii="Times New Roman" w:hAnsi="Times New Roman" w:cs="Times New Roman"/>
          <w:sz w:val="24"/>
          <w:szCs w:val="24"/>
        </w:rPr>
        <w:t xml:space="preserve">, phase-amplitude coupling, and </w:t>
      </w:r>
      <w:r w:rsidR="00CA56B2">
        <w:rPr>
          <w:rFonts w:ascii="Times New Roman" w:hAnsi="Times New Roman" w:cs="Times New Roman"/>
          <w:sz w:val="24"/>
          <w:szCs w:val="24"/>
        </w:rPr>
        <w:t>phase-</w:t>
      </w:r>
      <w:r w:rsidR="00297887">
        <w:rPr>
          <w:rFonts w:ascii="Times New Roman" w:hAnsi="Times New Roman" w:cs="Times New Roman"/>
          <w:sz w:val="24"/>
          <w:szCs w:val="24"/>
        </w:rPr>
        <w:t>lock</w:t>
      </w:r>
      <w:r w:rsidR="003125EF">
        <w:rPr>
          <w:rFonts w:ascii="Times New Roman" w:hAnsi="Times New Roman" w:cs="Times New Roman"/>
          <w:sz w:val="24"/>
          <w:szCs w:val="24"/>
        </w:rPr>
        <w:t>ing</w:t>
      </w:r>
      <w:r w:rsidR="00CA56B2">
        <w:rPr>
          <w:rFonts w:ascii="Times New Roman" w:hAnsi="Times New Roman" w:cs="Times New Roman"/>
          <w:sz w:val="24"/>
          <w:szCs w:val="24"/>
        </w:rPr>
        <w:t xml:space="preserve"> analysis. </w:t>
      </w:r>
      <w:commentRangeEnd w:id="12"/>
      <w:r w:rsidR="00136B3D">
        <w:rPr>
          <w:rStyle w:val="CommentReference"/>
        </w:rPr>
        <w:commentReference w:id="12"/>
      </w:r>
      <w:r w:rsidRPr="0053547E">
        <w:rPr>
          <w:rFonts w:ascii="Times New Roman" w:hAnsi="Times New Roman" w:cs="Times New Roman"/>
          <w:sz w:val="24"/>
          <w:szCs w:val="24"/>
        </w:rPr>
        <w:t xml:space="preserve">Initial analysis will allow us to compare the relationship between </w:t>
      </w:r>
      <w:r w:rsidR="00971654">
        <w:rPr>
          <w:rFonts w:ascii="Times New Roman" w:hAnsi="Times New Roman" w:cs="Times New Roman"/>
          <w:sz w:val="24"/>
          <w:szCs w:val="24"/>
        </w:rPr>
        <w:t>these</w:t>
      </w:r>
      <w:r w:rsidRPr="0053547E">
        <w:rPr>
          <w:rFonts w:ascii="Times New Roman" w:hAnsi="Times New Roman" w:cs="Times New Roman"/>
          <w:sz w:val="24"/>
          <w:szCs w:val="24"/>
        </w:rPr>
        <w:t xml:space="preserve"> neural features and the pain reported</w:t>
      </w:r>
      <w:r w:rsidR="00971654">
        <w:rPr>
          <w:rFonts w:ascii="Times New Roman" w:hAnsi="Times New Roman" w:cs="Times New Roman"/>
          <w:sz w:val="24"/>
          <w:szCs w:val="24"/>
        </w:rPr>
        <w:t xml:space="preserve">. </w:t>
      </w:r>
      <w:r w:rsidR="00297887">
        <w:rPr>
          <w:rFonts w:ascii="Times New Roman" w:hAnsi="Times New Roman" w:cs="Times New Roman"/>
          <w:sz w:val="24"/>
          <w:szCs w:val="24"/>
        </w:rPr>
        <w:t>I will perform s</w:t>
      </w:r>
      <w:r w:rsidR="00971654">
        <w:rPr>
          <w:rFonts w:ascii="Times New Roman" w:hAnsi="Times New Roman" w:cs="Times New Roman"/>
          <w:sz w:val="24"/>
          <w:szCs w:val="24"/>
        </w:rPr>
        <w:t>ignificance testing to determine potential neural features to be used as biomarkers of pain.</w:t>
      </w:r>
    </w:p>
    <w:p w14:paraId="7918DF5D" w14:textId="4610696F" w:rsidR="003E76A9" w:rsidRDefault="003E76A9" w:rsidP="00005075">
      <w:pPr>
        <w:spacing w:line="240" w:lineRule="auto"/>
        <w:jc w:val="both"/>
        <w:rPr>
          <w:rFonts w:ascii="Times New Roman" w:hAnsi="Times New Roman" w:cs="Times New Roman"/>
          <w:sz w:val="24"/>
          <w:szCs w:val="24"/>
        </w:rPr>
      </w:pPr>
      <w:r w:rsidRPr="0053547E">
        <w:rPr>
          <w:rFonts w:ascii="Times New Roman" w:hAnsi="Times New Roman" w:cs="Times New Roman"/>
          <w:b/>
          <w:bCs/>
          <w:sz w:val="24"/>
          <w:szCs w:val="24"/>
        </w:rPr>
        <w:t>Aim 1.3:</w:t>
      </w:r>
      <w:r w:rsidRPr="0053547E">
        <w:rPr>
          <w:rFonts w:ascii="Times New Roman" w:hAnsi="Times New Roman" w:cs="Times New Roman"/>
          <w:sz w:val="24"/>
          <w:szCs w:val="24"/>
        </w:rPr>
        <w:t xml:space="preserve"> </w:t>
      </w:r>
      <w:r w:rsidRPr="00737787">
        <w:rPr>
          <w:rFonts w:ascii="Times New Roman" w:hAnsi="Times New Roman" w:cs="Times New Roman"/>
          <w:b/>
          <w:bCs/>
          <w:sz w:val="24"/>
          <w:szCs w:val="24"/>
        </w:rPr>
        <w:t xml:space="preserve">Classifying pain </w:t>
      </w:r>
      <w:r w:rsidR="00737787" w:rsidRPr="00737787">
        <w:rPr>
          <w:rFonts w:ascii="Times New Roman" w:hAnsi="Times New Roman" w:cs="Times New Roman"/>
          <w:b/>
          <w:bCs/>
          <w:sz w:val="24"/>
          <w:szCs w:val="24"/>
        </w:rPr>
        <w:t>perception.</w:t>
      </w:r>
      <w:r w:rsidRPr="0053547E">
        <w:rPr>
          <w:rFonts w:ascii="Times New Roman" w:hAnsi="Times New Roman" w:cs="Times New Roman"/>
          <w:sz w:val="24"/>
          <w:szCs w:val="24"/>
        </w:rPr>
        <w:t xml:space="preserve"> </w:t>
      </w:r>
      <w:r w:rsidR="00FA6015">
        <w:rPr>
          <w:rFonts w:ascii="Times New Roman" w:hAnsi="Times New Roman" w:cs="Times New Roman"/>
          <w:sz w:val="24"/>
          <w:szCs w:val="24"/>
        </w:rPr>
        <w:t>I will use m</w:t>
      </w:r>
      <w:r w:rsidRPr="0053547E">
        <w:rPr>
          <w:rFonts w:ascii="Times New Roman" w:hAnsi="Times New Roman" w:cs="Times New Roman"/>
          <w:sz w:val="24"/>
          <w:szCs w:val="24"/>
        </w:rPr>
        <w:t>ultivariate</w:t>
      </w:r>
      <w:commentRangeStart w:id="13"/>
      <w:r w:rsidRPr="0053547E">
        <w:rPr>
          <w:rFonts w:ascii="Times New Roman" w:hAnsi="Times New Roman" w:cs="Times New Roman"/>
          <w:sz w:val="24"/>
          <w:szCs w:val="24"/>
        </w:rPr>
        <w:t xml:space="preserve"> </w:t>
      </w:r>
      <w:r w:rsidR="00297887">
        <w:rPr>
          <w:rFonts w:ascii="Times New Roman" w:hAnsi="Times New Roman" w:cs="Times New Roman"/>
          <w:sz w:val="24"/>
          <w:szCs w:val="24"/>
        </w:rPr>
        <w:t xml:space="preserve">linear </w:t>
      </w:r>
      <w:commentRangeEnd w:id="13"/>
      <w:r w:rsidR="00136B3D">
        <w:rPr>
          <w:rStyle w:val="CommentReference"/>
        </w:rPr>
        <w:commentReference w:id="13"/>
      </w:r>
      <w:r w:rsidRPr="0053547E">
        <w:rPr>
          <w:rFonts w:ascii="Times New Roman" w:hAnsi="Times New Roman" w:cs="Times New Roman"/>
          <w:sz w:val="24"/>
          <w:szCs w:val="24"/>
        </w:rPr>
        <w:t xml:space="preserve">regression to determine which neural features correlate with pain </w:t>
      </w:r>
      <w:r w:rsidR="00737787">
        <w:rPr>
          <w:rFonts w:ascii="Times New Roman" w:hAnsi="Times New Roman" w:cs="Times New Roman"/>
          <w:sz w:val="24"/>
          <w:szCs w:val="24"/>
        </w:rPr>
        <w:t>perception (</w:t>
      </w:r>
      <w:r w:rsidRPr="0053547E">
        <w:rPr>
          <w:rFonts w:ascii="Times New Roman" w:hAnsi="Times New Roman" w:cs="Times New Roman"/>
          <w:sz w:val="24"/>
          <w:szCs w:val="24"/>
        </w:rPr>
        <w:t>intensity</w:t>
      </w:r>
      <w:r w:rsidR="00737787">
        <w:rPr>
          <w:rFonts w:ascii="Times New Roman" w:hAnsi="Times New Roman" w:cs="Times New Roman"/>
          <w:sz w:val="24"/>
          <w:szCs w:val="24"/>
        </w:rPr>
        <w:t xml:space="preserve"> and bothersome-ness)</w:t>
      </w:r>
      <w:r w:rsidR="00FA6015">
        <w:rPr>
          <w:rFonts w:ascii="Times New Roman" w:hAnsi="Times New Roman" w:cs="Times New Roman"/>
          <w:sz w:val="24"/>
          <w:szCs w:val="24"/>
        </w:rPr>
        <w:t>. Multivariate regression allows me to leverage the use of multiple neural features and more closely represent the multidimensionality of pain. Using the regression model, I will determine w</w:t>
      </w:r>
      <w:r w:rsidRPr="0053547E">
        <w:rPr>
          <w:rFonts w:ascii="Times New Roman" w:hAnsi="Times New Roman" w:cs="Times New Roman"/>
          <w:sz w:val="24"/>
          <w:szCs w:val="24"/>
        </w:rPr>
        <w:t xml:space="preserve">hich </w:t>
      </w:r>
      <w:r w:rsidR="00FA6015">
        <w:rPr>
          <w:rFonts w:ascii="Times New Roman" w:hAnsi="Times New Roman" w:cs="Times New Roman"/>
          <w:sz w:val="24"/>
          <w:szCs w:val="24"/>
        </w:rPr>
        <w:t xml:space="preserve">neural </w:t>
      </w:r>
      <w:r w:rsidRPr="0053547E">
        <w:rPr>
          <w:rFonts w:ascii="Times New Roman" w:hAnsi="Times New Roman" w:cs="Times New Roman"/>
          <w:sz w:val="24"/>
          <w:szCs w:val="24"/>
        </w:rPr>
        <w:t xml:space="preserve">features are the strongest predictors of </w:t>
      </w:r>
      <w:r w:rsidR="0055333E">
        <w:rPr>
          <w:rFonts w:ascii="Times New Roman" w:hAnsi="Times New Roman" w:cs="Times New Roman"/>
          <w:sz w:val="24"/>
          <w:szCs w:val="24"/>
        </w:rPr>
        <w:t xml:space="preserve">each component of </w:t>
      </w:r>
      <w:r w:rsidRPr="0053547E">
        <w:rPr>
          <w:rFonts w:ascii="Times New Roman" w:hAnsi="Times New Roman" w:cs="Times New Roman"/>
          <w:sz w:val="24"/>
          <w:szCs w:val="24"/>
        </w:rPr>
        <w:t xml:space="preserve">pain </w:t>
      </w:r>
      <w:r w:rsidR="0055333E">
        <w:rPr>
          <w:rFonts w:ascii="Times New Roman" w:hAnsi="Times New Roman" w:cs="Times New Roman"/>
          <w:sz w:val="24"/>
          <w:szCs w:val="24"/>
        </w:rPr>
        <w:t>perception</w:t>
      </w:r>
      <w:r w:rsidRPr="0053547E">
        <w:rPr>
          <w:rFonts w:ascii="Times New Roman" w:hAnsi="Times New Roman" w:cs="Times New Roman"/>
          <w:sz w:val="24"/>
          <w:szCs w:val="24"/>
        </w:rPr>
        <w:t>.</w:t>
      </w:r>
      <w:r w:rsidR="0055333E">
        <w:rPr>
          <w:rFonts w:ascii="Times New Roman" w:hAnsi="Times New Roman" w:cs="Times New Roman"/>
          <w:sz w:val="24"/>
          <w:szCs w:val="24"/>
        </w:rPr>
        <w:t xml:space="preserve"> </w:t>
      </w:r>
      <w:commentRangeStart w:id="14"/>
      <w:r w:rsidR="00FA6015">
        <w:rPr>
          <w:rFonts w:ascii="Times New Roman" w:hAnsi="Times New Roman" w:cs="Times New Roman"/>
          <w:sz w:val="24"/>
          <w:szCs w:val="24"/>
        </w:rPr>
        <w:t>I will compare results b</w:t>
      </w:r>
      <w:r w:rsidR="00737787">
        <w:rPr>
          <w:rFonts w:ascii="Times New Roman" w:hAnsi="Times New Roman" w:cs="Times New Roman"/>
          <w:sz w:val="24"/>
          <w:szCs w:val="24"/>
        </w:rPr>
        <w:t>etween patients to identify which features are common predictors of pain</w:t>
      </w:r>
      <w:r w:rsidR="00FA6015">
        <w:rPr>
          <w:rFonts w:ascii="Times New Roman" w:hAnsi="Times New Roman" w:cs="Times New Roman"/>
          <w:sz w:val="24"/>
          <w:szCs w:val="24"/>
        </w:rPr>
        <w:t xml:space="preserve"> and which are unique to individual patients</w:t>
      </w:r>
      <w:commentRangeEnd w:id="14"/>
      <w:r w:rsidR="00136B3D">
        <w:rPr>
          <w:rStyle w:val="CommentReference"/>
        </w:rPr>
        <w:commentReference w:id="14"/>
      </w:r>
      <w:commentRangeStart w:id="15"/>
      <w:r w:rsidR="00FA6015">
        <w:rPr>
          <w:rFonts w:ascii="Times New Roman" w:hAnsi="Times New Roman" w:cs="Times New Roman"/>
          <w:sz w:val="24"/>
          <w:szCs w:val="24"/>
        </w:rPr>
        <w:t>. I will perform c</w:t>
      </w:r>
      <w:r w:rsidR="0055333E">
        <w:rPr>
          <w:rFonts w:ascii="Times New Roman" w:hAnsi="Times New Roman" w:cs="Times New Roman"/>
          <w:sz w:val="24"/>
          <w:szCs w:val="24"/>
        </w:rPr>
        <w:t>ross</w:t>
      </w:r>
      <w:r w:rsidRPr="0053547E">
        <w:rPr>
          <w:rFonts w:ascii="Times New Roman" w:hAnsi="Times New Roman" w:cs="Times New Roman"/>
          <w:sz w:val="24"/>
          <w:szCs w:val="24"/>
        </w:rPr>
        <w:t>-validation</w:t>
      </w:r>
      <w:r w:rsidR="0055333E">
        <w:rPr>
          <w:rFonts w:ascii="Times New Roman" w:hAnsi="Times New Roman" w:cs="Times New Roman"/>
          <w:sz w:val="24"/>
          <w:szCs w:val="24"/>
        </w:rPr>
        <w:t xml:space="preserve"> to assess prediction</w:t>
      </w:r>
      <w:r w:rsidRPr="0053547E">
        <w:rPr>
          <w:rFonts w:ascii="Times New Roman" w:hAnsi="Times New Roman" w:cs="Times New Roman"/>
          <w:sz w:val="24"/>
          <w:szCs w:val="24"/>
        </w:rPr>
        <w:t xml:space="preserve"> accuracy</w:t>
      </w:r>
      <w:r w:rsidR="00FA6015">
        <w:rPr>
          <w:rFonts w:ascii="Times New Roman" w:hAnsi="Times New Roman" w:cs="Times New Roman"/>
          <w:sz w:val="24"/>
          <w:szCs w:val="24"/>
        </w:rPr>
        <w:t>.</w:t>
      </w:r>
      <w:commentRangeEnd w:id="15"/>
      <w:r w:rsidR="00136B3D">
        <w:rPr>
          <w:rStyle w:val="CommentReference"/>
        </w:rPr>
        <w:commentReference w:id="15"/>
      </w:r>
    </w:p>
    <w:p w14:paraId="199B792F" w14:textId="759840FA" w:rsidR="003875FE" w:rsidRPr="00CF7A00" w:rsidRDefault="003875FE" w:rsidP="00005075">
      <w:pPr>
        <w:spacing w:line="240" w:lineRule="auto"/>
        <w:jc w:val="both"/>
        <w:rPr>
          <w:rFonts w:ascii="Times New Roman" w:hAnsi="Times New Roman" w:cs="Times New Roman"/>
          <w:b/>
          <w:bCs/>
          <w:i/>
          <w:iCs/>
          <w:sz w:val="24"/>
          <w:szCs w:val="24"/>
        </w:rPr>
      </w:pPr>
      <w:r w:rsidRPr="00CF7A00">
        <w:rPr>
          <w:rFonts w:ascii="Times New Roman" w:hAnsi="Times New Roman" w:cs="Times New Roman"/>
          <w:b/>
          <w:bCs/>
          <w:i/>
          <w:iCs/>
          <w:sz w:val="24"/>
          <w:szCs w:val="24"/>
        </w:rPr>
        <w:t>Aim 2:</w:t>
      </w:r>
      <w:r w:rsidR="008B0A05" w:rsidRPr="00CF7A00">
        <w:rPr>
          <w:rFonts w:ascii="Times New Roman" w:hAnsi="Times New Roman" w:cs="Times New Roman"/>
          <w:b/>
          <w:bCs/>
          <w:i/>
          <w:iCs/>
          <w:sz w:val="24"/>
          <w:szCs w:val="24"/>
        </w:rPr>
        <w:t xml:space="preserve"> Perform t</w:t>
      </w:r>
      <w:r w:rsidRPr="00CF7A00">
        <w:rPr>
          <w:rFonts w:ascii="Times New Roman" w:hAnsi="Times New Roman" w:cs="Times New Roman"/>
          <w:b/>
          <w:bCs/>
          <w:i/>
          <w:iCs/>
          <w:sz w:val="24"/>
          <w:szCs w:val="24"/>
        </w:rPr>
        <w:t xml:space="preserve">argeted </w:t>
      </w:r>
      <w:r w:rsidR="008B0A05" w:rsidRPr="00CF7A00">
        <w:rPr>
          <w:rFonts w:ascii="Times New Roman" w:hAnsi="Times New Roman" w:cs="Times New Roman"/>
          <w:b/>
          <w:bCs/>
          <w:i/>
          <w:iCs/>
          <w:sz w:val="24"/>
          <w:szCs w:val="24"/>
        </w:rPr>
        <w:t>direct electrical stimulation</w:t>
      </w:r>
      <w:r w:rsidRPr="00CF7A00">
        <w:rPr>
          <w:rFonts w:ascii="Times New Roman" w:hAnsi="Times New Roman" w:cs="Times New Roman"/>
          <w:b/>
          <w:bCs/>
          <w:i/>
          <w:iCs/>
          <w:sz w:val="24"/>
          <w:szCs w:val="24"/>
        </w:rPr>
        <w:t xml:space="preserve"> to </w:t>
      </w:r>
      <w:r w:rsidR="008B0A05" w:rsidRPr="00CF7A00">
        <w:rPr>
          <w:rFonts w:ascii="Times New Roman" w:hAnsi="Times New Roman" w:cs="Times New Roman"/>
          <w:b/>
          <w:bCs/>
          <w:i/>
          <w:iCs/>
          <w:sz w:val="24"/>
          <w:szCs w:val="24"/>
        </w:rPr>
        <w:t>change neural activity related to pain</w:t>
      </w:r>
    </w:p>
    <w:p w14:paraId="6B909416" w14:textId="6A540762" w:rsidR="008B0A05" w:rsidRDefault="008B0A05" w:rsidP="0000507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H</w:t>
      </w:r>
      <w:r w:rsidRPr="0053547E">
        <w:rPr>
          <w:rFonts w:ascii="Times New Roman" w:hAnsi="Times New Roman" w:cs="Times New Roman"/>
          <w:b/>
          <w:bCs/>
          <w:sz w:val="24"/>
          <w:szCs w:val="24"/>
        </w:rPr>
        <w:t>ypothesis:</w:t>
      </w:r>
      <w:r w:rsidRPr="0053547E">
        <w:rPr>
          <w:rFonts w:ascii="Times New Roman" w:hAnsi="Times New Roman" w:cs="Times New Roman"/>
          <w:sz w:val="24"/>
          <w:szCs w:val="24"/>
        </w:rPr>
        <w:t xml:space="preserve"> </w:t>
      </w:r>
      <w:r w:rsidR="004C387F">
        <w:rPr>
          <w:rFonts w:ascii="Times New Roman" w:hAnsi="Times New Roman" w:cs="Times New Roman"/>
          <w:sz w:val="24"/>
          <w:szCs w:val="24"/>
        </w:rPr>
        <w:t xml:space="preserve">Direct electrical stimulation to </w:t>
      </w:r>
      <w:r w:rsidRPr="004C387F">
        <w:rPr>
          <w:rFonts w:ascii="Times New Roman" w:hAnsi="Times New Roman" w:cs="Times New Roman"/>
          <w:sz w:val="24"/>
          <w:szCs w:val="24"/>
        </w:rPr>
        <w:t xml:space="preserve">regions correlated with pain </w:t>
      </w:r>
      <w:r w:rsidR="004C387F">
        <w:rPr>
          <w:rFonts w:ascii="Times New Roman" w:hAnsi="Times New Roman" w:cs="Times New Roman"/>
          <w:sz w:val="24"/>
          <w:szCs w:val="24"/>
        </w:rPr>
        <w:t>disrupts</w:t>
      </w:r>
      <w:r w:rsidRPr="004C387F">
        <w:rPr>
          <w:rFonts w:ascii="Times New Roman" w:hAnsi="Times New Roman" w:cs="Times New Roman"/>
          <w:sz w:val="24"/>
          <w:szCs w:val="24"/>
        </w:rPr>
        <w:t xml:space="preserve"> </w:t>
      </w:r>
      <w:r w:rsidR="004C387F" w:rsidRPr="004C387F">
        <w:rPr>
          <w:rFonts w:ascii="Times New Roman" w:hAnsi="Times New Roman" w:cs="Times New Roman"/>
          <w:sz w:val="24"/>
          <w:szCs w:val="24"/>
        </w:rPr>
        <w:t>neural activity</w:t>
      </w:r>
      <w:r w:rsidR="004C387F">
        <w:rPr>
          <w:rFonts w:ascii="Times New Roman" w:hAnsi="Times New Roman" w:cs="Times New Roman"/>
          <w:sz w:val="24"/>
          <w:szCs w:val="24"/>
        </w:rPr>
        <w:t xml:space="preserve"> responsible for pain and changes</w:t>
      </w:r>
      <w:r w:rsidRPr="004C387F">
        <w:rPr>
          <w:rFonts w:ascii="Times New Roman" w:hAnsi="Times New Roman" w:cs="Times New Roman"/>
          <w:sz w:val="24"/>
          <w:szCs w:val="24"/>
        </w:rPr>
        <w:t xml:space="preserve"> pain perception.</w:t>
      </w:r>
    </w:p>
    <w:p w14:paraId="01DDCEB2" w14:textId="1C58A0B4" w:rsidR="00D24F29" w:rsidRDefault="008B0A05" w:rsidP="00005075">
      <w:pPr>
        <w:spacing w:line="240" w:lineRule="auto"/>
        <w:jc w:val="both"/>
        <w:rPr>
          <w:rFonts w:ascii="Times New Roman" w:hAnsi="Times New Roman" w:cs="Times New Roman"/>
          <w:sz w:val="24"/>
          <w:szCs w:val="24"/>
        </w:rPr>
      </w:pPr>
      <w:r w:rsidRPr="00D24F29">
        <w:rPr>
          <w:rFonts w:ascii="Times New Roman" w:hAnsi="Times New Roman" w:cs="Times New Roman"/>
          <w:b/>
          <w:bCs/>
          <w:sz w:val="24"/>
          <w:szCs w:val="24"/>
        </w:rPr>
        <w:t>Rationale:</w:t>
      </w:r>
      <w:r w:rsidRPr="00D24F29">
        <w:rPr>
          <w:rFonts w:ascii="Times New Roman" w:hAnsi="Times New Roman" w:cs="Times New Roman"/>
          <w:sz w:val="24"/>
          <w:szCs w:val="24"/>
        </w:rPr>
        <w:t xml:space="preserve"> </w:t>
      </w:r>
      <w:r w:rsidR="00D24F29">
        <w:rPr>
          <w:rFonts w:ascii="Times New Roman" w:hAnsi="Times New Roman" w:cs="Times New Roman"/>
          <w:sz w:val="24"/>
          <w:szCs w:val="24"/>
        </w:rPr>
        <w:t>Direct electrical stimulation (DES) is used to modulate neural activity</w:t>
      </w:r>
      <w:r w:rsidR="0019381E">
        <w:rPr>
          <w:rFonts w:ascii="Times New Roman" w:hAnsi="Times New Roman" w:cs="Times New Roman"/>
          <w:sz w:val="24"/>
          <w:szCs w:val="24"/>
        </w:rPr>
        <w:t xml:space="preserve"> for functional mapping and</w:t>
      </w:r>
      <w:r w:rsidR="00D24F29">
        <w:rPr>
          <w:rFonts w:ascii="Times New Roman" w:hAnsi="Times New Roman" w:cs="Times New Roman"/>
          <w:sz w:val="24"/>
          <w:szCs w:val="24"/>
        </w:rPr>
        <w:t xml:space="preserve"> for DBS</w:t>
      </w:r>
      <w:r w:rsidR="00D24F29">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{"citationItems":[{"id":"ITEM-1","itemData":{"DOI":"10.3389/fnins.2019.00804","ISSN":"1662-453X","author":[{"dropping-particle":"","family":"Caldwell","given":"David J.","non-dropping-particle":"","parse-names":false,"suffix":""},{"dropping-particle":"","family":"Ojemann","given":"Jeffrey G.","non-dropping-particle":"","parse-names":false,"suffix":""},{"dropping-particle":"","family":"Rao","given":"Rajesh P. N.","non-dropping-particle":"","parse-names":false,"suffix":""}],"container-title":"Frontiers in Neuroscience","id":"ITEM-1","issued":{"date-parts":[["2019","8","7"]]},"title":"Direct Electrical Stimulation in Electrocorticographic Brain–Computer Interfaces: Enabling Technologies for Input to Cortex","type":"article-journal","volume":"13"},"uris":["http://www.mendeley.com/documents/?uuid=f8b6fc90-ccda-3fb9-9f9b-4af311ac9aa3"]}],"mendeley":{"formattedCitation":"&lt;sup&gt;20&lt;/sup&gt;","plainTextFormattedCitation":"20","previouslyFormattedCitation":"&lt;sup&gt;20&lt;/sup&gt;"},"properties":{"noteIndex":0},"schema":"https://github.com/citation-style-language/schema/raw/master/csl-citation.json"}</w:instrText>
      </w:r>
      <w:r w:rsidR="00D24F29">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20</w:t>
      </w:r>
      <w:r w:rsidR="00D24F29">
        <w:rPr>
          <w:rFonts w:ascii="Times New Roman" w:hAnsi="Times New Roman" w:cs="Times New Roman"/>
          <w:sz w:val="24"/>
          <w:szCs w:val="24"/>
        </w:rPr>
        <w:fldChar w:fldCharType="end"/>
      </w:r>
      <w:r w:rsidR="00D24F29">
        <w:rPr>
          <w:rFonts w:ascii="Times New Roman" w:hAnsi="Times New Roman" w:cs="Times New Roman"/>
          <w:sz w:val="24"/>
          <w:szCs w:val="24"/>
        </w:rPr>
        <w:t xml:space="preserve">. </w:t>
      </w:r>
      <w:r w:rsidR="0019381E">
        <w:rPr>
          <w:rFonts w:ascii="Times New Roman" w:hAnsi="Times New Roman" w:cs="Times New Roman"/>
          <w:sz w:val="24"/>
          <w:szCs w:val="24"/>
        </w:rPr>
        <w:t xml:space="preserve">Successful target regions for DBS are related to neural pathophysiology, where the activity of these regions </w:t>
      </w:r>
      <w:r w:rsidR="000E48E7">
        <w:rPr>
          <w:rFonts w:ascii="Times New Roman" w:hAnsi="Times New Roman" w:cs="Times New Roman"/>
          <w:sz w:val="24"/>
          <w:szCs w:val="24"/>
        </w:rPr>
        <w:t>is</w:t>
      </w:r>
      <w:r w:rsidR="0019381E">
        <w:rPr>
          <w:rFonts w:ascii="Times New Roman" w:hAnsi="Times New Roman" w:cs="Times New Roman"/>
          <w:sz w:val="24"/>
          <w:szCs w:val="24"/>
        </w:rPr>
        <w:t xml:space="preserve"> altered to produce therapeutic effects. </w:t>
      </w:r>
      <w:r w:rsidR="00FB242D">
        <w:rPr>
          <w:rFonts w:ascii="Times New Roman" w:hAnsi="Times New Roman" w:cs="Times New Roman"/>
          <w:sz w:val="24"/>
          <w:szCs w:val="24"/>
        </w:rPr>
        <w:t xml:space="preserve">Similarly, </w:t>
      </w:r>
      <w:r w:rsidR="000E48E7">
        <w:rPr>
          <w:rFonts w:ascii="Times New Roman" w:hAnsi="Times New Roman" w:cs="Times New Roman"/>
          <w:sz w:val="24"/>
          <w:szCs w:val="24"/>
        </w:rPr>
        <w:t xml:space="preserve">I will use DES to target regions correlated with pain perception in order to alter their activity. </w:t>
      </w:r>
      <w:r w:rsidR="00000D6D">
        <w:rPr>
          <w:rFonts w:ascii="Times New Roman" w:hAnsi="Times New Roman" w:cs="Times New Roman"/>
          <w:sz w:val="24"/>
          <w:szCs w:val="24"/>
        </w:rPr>
        <w:t xml:space="preserve">These target regions include known regions from imaging studies that increase </w:t>
      </w:r>
      <w:r w:rsidR="00D521BE">
        <w:rPr>
          <w:rFonts w:ascii="Times New Roman" w:hAnsi="Times New Roman" w:cs="Times New Roman"/>
          <w:sz w:val="24"/>
          <w:szCs w:val="24"/>
        </w:rPr>
        <w:t xml:space="preserve">in </w:t>
      </w:r>
      <w:r w:rsidR="00000D6D">
        <w:rPr>
          <w:rFonts w:ascii="Times New Roman" w:hAnsi="Times New Roman" w:cs="Times New Roman"/>
          <w:sz w:val="24"/>
          <w:szCs w:val="24"/>
        </w:rPr>
        <w:t xml:space="preserve">activity with pain and patient-specific regions identified in Aim 1. </w:t>
      </w:r>
      <w:r w:rsidR="00F049CE">
        <w:rPr>
          <w:rFonts w:ascii="Times New Roman" w:hAnsi="Times New Roman" w:cs="Times New Roman"/>
          <w:sz w:val="24"/>
          <w:szCs w:val="24"/>
        </w:rPr>
        <w:t xml:space="preserve">The success of Aim 2 will </w:t>
      </w:r>
      <w:commentRangeStart w:id="16"/>
      <w:r w:rsidR="00F049CE">
        <w:rPr>
          <w:rFonts w:ascii="Times New Roman" w:hAnsi="Times New Roman" w:cs="Times New Roman"/>
          <w:sz w:val="24"/>
          <w:szCs w:val="24"/>
        </w:rPr>
        <w:t>identify target regions for effective stimulation in addition to ideal stimulation parameters.</w:t>
      </w:r>
      <w:commentRangeEnd w:id="16"/>
      <w:r w:rsidR="0082344C">
        <w:rPr>
          <w:rStyle w:val="CommentReference"/>
        </w:rPr>
        <w:commentReference w:id="16"/>
      </w:r>
    </w:p>
    <w:p w14:paraId="7C94C658" w14:textId="30066F6C" w:rsidR="00CF7A00" w:rsidRDefault="003E76A9" w:rsidP="00005075">
      <w:pPr>
        <w:spacing w:line="240" w:lineRule="auto"/>
        <w:jc w:val="both"/>
        <w:rPr>
          <w:rFonts w:ascii="Times New Roman" w:hAnsi="Times New Roman" w:cs="Times New Roman"/>
          <w:sz w:val="24"/>
          <w:szCs w:val="24"/>
        </w:rPr>
      </w:pPr>
      <w:r w:rsidRPr="0053547E">
        <w:rPr>
          <w:rFonts w:ascii="Times New Roman" w:hAnsi="Times New Roman" w:cs="Times New Roman"/>
          <w:b/>
          <w:bCs/>
          <w:sz w:val="24"/>
          <w:szCs w:val="24"/>
        </w:rPr>
        <w:t>Aim 2.1</w:t>
      </w:r>
      <w:r w:rsidRPr="0098634B">
        <w:rPr>
          <w:rFonts w:ascii="Times New Roman" w:hAnsi="Times New Roman" w:cs="Times New Roman"/>
          <w:b/>
          <w:bCs/>
          <w:sz w:val="24"/>
          <w:szCs w:val="24"/>
        </w:rPr>
        <w:t xml:space="preserve">: </w:t>
      </w:r>
      <w:r w:rsidR="00000D6D">
        <w:rPr>
          <w:rFonts w:ascii="Times New Roman" w:hAnsi="Times New Roman" w:cs="Times New Roman"/>
          <w:b/>
          <w:bCs/>
          <w:sz w:val="24"/>
          <w:szCs w:val="24"/>
        </w:rPr>
        <w:t>Evaluate target stimulation regions and stimulation parameters for decreasing pain perception.</w:t>
      </w:r>
      <w:r w:rsidR="00576975">
        <w:rPr>
          <w:rFonts w:ascii="Times New Roman" w:hAnsi="Times New Roman" w:cs="Times New Roman"/>
          <w:b/>
          <w:bCs/>
          <w:sz w:val="24"/>
          <w:szCs w:val="24"/>
        </w:rPr>
        <w:t xml:space="preserve"> </w:t>
      </w:r>
      <w:r w:rsidR="009D07F1">
        <w:rPr>
          <w:rFonts w:ascii="Times New Roman" w:hAnsi="Times New Roman" w:cs="Times New Roman"/>
          <w:sz w:val="24"/>
          <w:szCs w:val="24"/>
        </w:rPr>
        <w:t>I will perform s</w:t>
      </w:r>
      <w:r w:rsidR="00576975">
        <w:rPr>
          <w:rFonts w:ascii="Times New Roman" w:hAnsi="Times New Roman" w:cs="Times New Roman"/>
          <w:sz w:val="24"/>
          <w:szCs w:val="24"/>
        </w:rPr>
        <w:t xml:space="preserve">ingle-site and multi-site stimulation on epilepsy patients experiencing mild head pain related to implant surgery. </w:t>
      </w:r>
      <w:r w:rsidR="004C387F">
        <w:rPr>
          <w:rFonts w:ascii="Times New Roman" w:hAnsi="Times New Roman" w:cs="Times New Roman"/>
          <w:sz w:val="24"/>
          <w:szCs w:val="24"/>
        </w:rPr>
        <w:t xml:space="preserve">I </w:t>
      </w:r>
      <w:r w:rsidRPr="0053547E">
        <w:rPr>
          <w:rFonts w:ascii="Times New Roman" w:hAnsi="Times New Roman" w:cs="Times New Roman"/>
          <w:sz w:val="24"/>
          <w:szCs w:val="24"/>
        </w:rPr>
        <w:t xml:space="preserve">plan to </w:t>
      </w:r>
      <w:r w:rsidR="00576975">
        <w:rPr>
          <w:rFonts w:ascii="Times New Roman" w:hAnsi="Times New Roman" w:cs="Times New Roman"/>
          <w:sz w:val="24"/>
          <w:szCs w:val="24"/>
        </w:rPr>
        <w:t>modulate</w:t>
      </w:r>
      <w:r w:rsidRPr="0053547E">
        <w:rPr>
          <w:rFonts w:ascii="Times New Roman" w:hAnsi="Times New Roman" w:cs="Times New Roman"/>
          <w:sz w:val="24"/>
          <w:szCs w:val="24"/>
        </w:rPr>
        <w:t xml:space="preserve"> activity of </w:t>
      </w:r>
      <w:r w:rsidR="00576975">
        <w:rPr>
          <w:rFonts w:ascii="Times New Roman" w:hAnsi="Times New Roman" w:cs="Times New Roman"/>
          <w:sz w:val="24"/>
          <w:szCs w:val="24"/>
        </w:rPr>
        <w:t xml:space="preserve">known </w:t>
      </w:r>
      <w:r w:rsidRPr="0053547E">
        <w:rPr>
          <w:rFonts w:ascii="Times New Roman" w:hAnsi="Times New Roman" w:cs="Times New Roman"/>
          <w:sz w:val="24"/>
          <w:szCs w:val="24"/>
        </w:rPr>
        <w:t>regions associated with pain</w:t>
      </w:r>
      <w:r w:rsidR="00576975">
        <w:rPr>
          <w:rFonts w:ascii="Times New Roman" w:hAnsi="Times New Roman" w:cs="Times New Roman"/>
          <w:sz w:val="24"/>
          <w:szCs w:val="24"/>
        </w:rPr>
        <w:t xml:space="preserve">, including </w:t>
      </w:r>
      <w:r w:rsidR="00576975" w:rsidRPr="00BD2CE1">
        <w:rPr>
          <w:rFonts w:ascii="Times New Roman" w:hAnsi="Times New Roman" w:cs="Times New Roman"/>
          <w:sz w:val="24"/>
          <w:szCs w:val="24"/>
        </w:rPr>
        <w:t>primary and secondary somatosensory</w:t>
      </w:r>
      <w:r w:rsidR="00576975">
        <w:rPr>
          <w:rFonts w:ascii="Times New Roman" w:hAnsi="Times New Roman" w:cs="Times New Roman"/>
          <w:sz w:val="24"/>
          <w:szCs w:val="24"/>
        </w:rPr>
        <w:t xml:space="preserve"> (S1, S2)</w:t>
      </w:r>
      <w:r w:rsidR="00576975" w:rsidRPr="00BD2CE1">
        <w:rPr>
          <w:rFonts w:ascii="Times New Roman" w:hAnsi="Times New Roman" w:cs="Times New Roman"/>
          <w:sz w:val="24"/>
          <w:szCs w:val="24"/>
        </w:rPr>
        <w:t>, insula, anterior cingulate, and prefrontal cortices</w:t>
      </w:r>
      <w:r w:rsidR="00576975">
        <w:rPr>
          <w:rFonts w:ascii="Times New Roman" w:hAnsi="Times New Roman" w:cs="Times New Roman"/>
          <w:sz w:val="24"/>
          <w:szCs w:val="24"/>
        </w:rPr>
        <w:t>,</w:t>
      </w:r>
      <w:r w:rsidR="00576975" w:rsidRPr="00BD2CE1">
        <w:rPr>
          <w:rFonts w:ascii="Times New Roman" w:hAnsi="Times New Roman" w:cs="Times New Roman"/>
          <w:sz w:val="24"/>
          <w:szCs w:val="24"/>
        </w:rPr>
        <w:t xml:space="preserve"> and thalamus (Th)</w:t>
      </w:r>
      <w:r w:rsidR="00576975">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{"citationItems":[{"id":"ITEM-1","itemData":{"DOI":"10.1016/j.ejpain.2004.11.001","ISSN":"10903801","abstract":"Context: The perception of pain due to an acute injury or in clinical pain states undergoes substantial processing at supraspinal levels. Supraspinal, brain mechanisms are increasingly recognized as playing a major role in the representation and modulation of pain experience. These neural mechanisms may then contribute to interindividual variations and disabilities associated with chronic pain conditions. Objective: To systematically review the literature regarding how activity in diverse brain regions creates and modulates the experience of acute and chronic pain states, emphasizing the contribution of various imaging techniques to emerging concepts. Data Sources: MEDLINE and PRE-MEDLINE searches were performed to identify all English-language articles that examine human brain activity during pain, using hemodynamic (PET, fMRI), neuroelectrical (EEG, MEG) and neurochemical methods (MRS, receptor binding and neurotransmitter modulation), from January 1, 1988 to March 1, 2003. Additional studies were identified through bibliographies. Study Selection: Studies were selected based on consensus across all four authors. The criteria included well-designed experimental procedures, as well as landmark studies that have significantly advanced the field. Data Synthesis: Sixty-eight hemodynamic studies of experimental pain in normal subjects, 30 in clinical pain conditions, and 30 using neuroelectrical methods met selection criteria and were used in a meta-analysis. Another 24 articles were identified where brain neurochemistry of pain was examined. Technical issues that may explain differences between studies across laboratories are expounded. The evidence for and the respective incidences of brain areas constituting the brain network for acute pain are presented. The main components of this network are: primary and secondary somatosensory, insular, anterior cingulate, and prefrontal cortices (S1, S2, IC, ACC, PFC) and thalamus (Th). Evidence for somatotopic organization, based on 10 studies, and psychological modulation, based on 20 studies, is discussed, as well as the temporal sequence of the afferent volley to the cortex, based on neuroelectrical studies. A meta-analysis highlights important methodological differences in identifying the brain network underlying acute pain perception. It also shows that the brain network for acute pain perception in normal subjects is at least partially distinct from that seen in chronic clinical pain conditions and that chro…","author":[{"dropping-particle":"","family":"Apkarian","given":"A. Vania","non-dropping-particle":"","parse-names":false,"suffix":""},{"dropping-particle":"","family":"Bushnell","given":"M. Catherine","non-dropping-particle":"","parse-names":false,"suffix":""},{"dropping-particle":"","family":"Treede","given":"Rolf Detlef","non-dropping-particle":"","parse-names":false,"suffix":""},{"dropping-particle":"","family":"Zubieta","given":"Jon Kar","non-dropping-particle":"","parse-names":false,"suffix":""}],"container-title":"European Journal of Pain","id":"ITEM-1","issue":"4","issued":{"date-parts":[["2005","8"]]},"page":"463-484","title":"Human brain mechanisms of pain perception and regulation in health and disease","type":"article-journal","volume":"9"},"uris":["http://www.mendeley.com/documents/?uuid=e2d49b0b-6d52-331a-9350-c23c665eb5a0"]}],"mendeley":{"formattedCitation":"&lt;sup&gt;14&lt;/sup&gt;","plainTextFormattedCitation":"14","previouslyFormattedCitation":"&lt;sup&gt;14&lt;/sup&gt;"},"properties":{"noteIndex":0},"schema":"https://github.com/citation-style-language/schema/raw/master/csl-citation.json"}</w:instrText>
      </w:r>
      <w:r w:rsidR="00576975">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14</w:t>
      </w:r>
      <w:r w:rsidR="00576975">
        <w:rPr>
          <w:rFonts w:ascii="Times New Roman" w:hAnsi="Times New Roman" w:cs="Times New Roman"/>
          <w:sz w:val="24"/>
          <w:szCs w:val="24"/>
        </w:rPr>
        <w:fldChar w:fldCharType="end"/>
      </w:r>
      <w:r w:rsidR="00442559">
        <w:rPr>
          <w:rFonts w:ascii="Times New Roman" w:hAnsi="Times New Roman" w:cs="Times New Roman"/>
          <w:sz w:val="24"/>
          <w:szCs w:val="24"/>
        </w:rPr>
        <w:t xml:space="preserve">, depending on available electrode coverage and maintaining a respectable distance from known seizure foci. I will start with stimulation parameters similar to DBS and iterate on those parameters to determine effective parameters for neuromodulation, adhering to </w:t>
      </w:r>
      <w:r w:rsidR="00AD0B5E">
        <w:rPr>
          <w:rFonts w:ascii="Times New Roman" w:hAnsi="Times New Roman" w:cs="Times New Roman"/>
          <w:sz w:val="24"/>
          <w:szCs w:val="24"/>
        </w:rPr>
        <w:t>strict charge density</w:t>
      </w:r>
      <w:r w:rsidR="00442559">
        <w:rPr>
          <w:rFonts w:ascii="Times New Roman" w:hAnsi="Times New Roman" w:cs="Times New Roman"/>
          <w:sz w:val="24"/>
          <w:szCs w:val="24"/>
        </w:rPr>
        <w:t xml:space="preserve"> safety limits</w:t>
      </w:r>
      <w:r w:rsidR="00AD0B5E">
        <w:rPr>
          <w:rFonts w:ascii="Times New Roman" w:hAnsi="Times New Roman" w:cs="Times New Roman"/>
          <w:sz w:val="24"/>
          <w:szCs w:val="24"/>
        </w:rPr>
        <w:fldChar w:fldCharType="begin" w:fldLock="1"/>
      </w:r>
      <w:r w:rsidR="001334D1">
        <w:rPr>
          <w:rFonts w:ascii="Times New Roman" w:hAnsi="Times New Roman" w:cs="Times New Roman"/>
          <w:sz w:val="24"/>
          <w:szCs w:val="24"/>
        </w:rPr>
        <w:instrText>ADDIN CSL_CITATION {"citationItems":[{"id":"ITEM-1","itemData":{"DOI":"10.1016/j.neuroimage.2018.01.088","ISSN":"10959572","abstract":"Direct stimulation of the cortical surface is used clinically for cortical mapping and modulation of local activity. Future applications of cortical modulation and brain-computer interfaces may also use cortical stimulation methods. One common method to deliver current is through electrocorticography (ECoG) stimulation in which a dense array of electrodes are placed subdurally or epidurally to stimulate the cortex. However, proximity to cortical tissue limits the amount of current that can be delivered safely. It may be desirable to deliver higher current to a specific local region of interest (ROI) while limiting current to other local areas more stringently than is guaranteed by global safety limits. Two commonly used global safety constraints bound the total injected current and individual electrode currents. However, these two sets of constraints may not be sufficient to prevent high current density locally (hot-spots). In this work, we propose an efficient approach that prevents current density hot-spots in the entire brain while optimizing ECoG stimulus patterns for targeted stimulation. Specifically, we maximize the current along a particular desired directional field in the ROI while respecting three safety constraints: one on the total injected current, one on individual electrode currents, and the third on the local current density magnitude in the brain. This third set of constraints creates a computational barrier due to the huge number of constraints needed to bound the current density at every point in the entire brain. We overcome this barrier by adopting an efficient two-step approach. In the first step, the proposed method identifies the safe brain region, which cannot contain any hot-spots solely based on the global bounds on total injected current and individual electrode currents. In the second step, the proposed algorithm iteratively adjusts the stimulus pattern to arrive at a solution that exhibits no hot-spots in the remaining brain. We report on simulations on a realistic finite element (FE) head model with five anatomical ROIs and two desired directional fields. We also report on the effect of ROI depth and desired directional field on the focality of the stimulation. Finally, we provide an analysis of optimization runtime as a function of different safety and modeling parameters. Our results suggest that optimized stimulus patterns tend to differ from those used in clinical practice.","author":[{"dropping-particle":"","family":"Guler","given":"Seyhmus","non-dropping-particle":"","parse-names":false,"suffix":""},{"dropping-particle":"","family":"Dannhauer","given":"Moritz","non-dropping-particle":"","parse-names":false,"suffix":""},{"dropping-particle":"","family":"Roig-Solvas","given":"Biel","non-dropping-particle":"","parse-names":false,"suffix":""},{"dropping-particle":"","family":"Gkogkidis","given":"Alexis","non-dropping-particle":"","parse-names":false,"suffix":""},{"dropping-particle":"","family":"Macleod","given":"Rob","non-dropping-particle":"","parse-names":false,"suffix":""},{"dropping-particle":"","family":"Ball","given":"Tonio","non-dropping-particle":"","parse-names":false,"suffix":""},{"dropping-particle":"","family":"Ojemann","given":"Jeffrey G.","non-dropping-particle":"","parse-names":false,"suffix":""},{"dropping-particle":"","family":"Brooks","given":"Dana H.","non-dropping-particle":"","parse-names":false,"suffix":""}],"container-title":"NeuroImage","id":"ITEM-1","issued":{"date-parts":[["2018","6","1"]]},"page":"35-48","publisher":"Academic Press Inc.","title":"Computationally optimized ECoG stimulation with local safety constraints","type":"article-journal","volume":"173"},"uris":["http://www.mendeley.com/documents/?uuid=c711aef0-1d14-3f38-b957-b78864de386f"]}],"mendeley":{"formattedCitation":"&lt;sup&gt;21&lt;/sup&gt;","plainTextFormattedCitation":"21","previouslyFormattedCitation":"&lt;sup&gt;21&lt;/sup&gt;"},"properties":{"noteIndex":0},"schema":"https://github.com/citation-style-language/schema/raw/master/csl-citation.json"}</w:instrText>
      </w:r>
      <w:r w:rsidR="00AD0B5E">
        <w:rPr>
          <w:rFonts w:ascii="Times New Roman" w:hAnsi="Times New Roman" w:cs="Times New Roman"/>
          <w:sz w:val="24"/>
          <w:szCs w:val="24"/>
        </w:rPr>
        <w:fldChar w:fldCharType="separate"/>
      </w:r>
      <w:r w:rsidR="003658C3" w:rsidRPr="003658C3">
        <w:rPr>
          <w:rFonts w:ascii="Times New Roman" w:hAnsi="Times New Roman" w:cs="Times New Roman"/>
          <w:noProof/>
          <w:sz w:val="24"/>
          <w:szCs w:val="24"/>
          <w:vertAlign w:val="superscript"/>
        </w:rPr>
        <w:t>21</w:t>
      </w:r>
      <w:r w:rsidR="00AD0B5E">
        <w:rPr>
          <w:rFonts w:ascii="Times New Roman" w:hAnsi="Times New Roman" w:cs="Times New Roman"/>
          <w:sz w:val="24"/>
          <w:szCs w:val="24"/>
        </w:rPr>
        <w:fldChar w:fldCharType="end"/>
      </w:r>
      <w:r w:rsidR="00442559">
        <w:rPr>
          <w:rFonts w:ascii="Times New Roman" w:hAnsi="Times New Roman" w:cs="Times New Roman"/>
          <w:sz w:val="24"/>
          <w:szCs w:val="24"/>
        </w:rPr>
        <w:t xml:space="preserve"> and monitoring for epileptic discharge.</w:t>
      </w:r>
      <w:r w:rsidR="00C20AA2">
        <w:rPr>
          <w:rFonts w:ascii="Times New Roman" w:hAnsi="Times New Roman" w:cs="Times New Roman"/>
          <w:sz w:val="24"/>
          <w:szCs w:val="24"/>
        </w:rPr>
        <w:t xml:space="preserve"> </w:t>
      </w:r>
      <w:r w:rsidR="00AD0B5E">
        <w:rPr>
          <w:rFonts w:ascii="Times New Roman" w:hAnsi="Times New Roman" w:cs="Times New Roman"/>
          <w:sz w:val="24"/>
          <w:szCs w:val="24"/>
        </w:rPr>
        <w:t>To evaluate stimulation efficacy, I will</w:t>
      </w:r>
      <w:r w:rsidR="00C20AA2">
        <w:rPr>
          <w:rFonts w:ascii="Times New Roman" w:hAnsi="Times New Roman" w:cs="Times New Roman"/>
          <w:sz w:val="24"/>
          <w:szCs w:val="24"/>
        </w:rPr>
        <w:t xml:space="preserve"> conduct</w:t>
      </w:r>
      <w:r w:rsidR="00AD0B5E">
        <w:rPr>
          <w:rFonts w:ascii="Times New Roman" w:hAnsi="Times New Roman" w:cs="Times New Roman"/>
          <w:sz w:val="24"/>
          <w:szCs w:val="24"/>
        </w:rPr>
        <w:t xml:space="preserve"> a </w:t>
      </w:r>
      <w:r w:rsidR="00661F3F">
        <w:rPr>
          <w:rFonts w:ascii="Times New Roman" w:hAnsi="Times New Roman" w:cs="Times New Roman"/>
          <w:sz w:val="24"/>
          <w:szCs w:val="24"/>
        </w:rPr>
        <w:t xml:space="preserve">randomized </w:t>
      </w:r>
      <w:r w:rsidR="00AD0B5E">
        <w:rPr>
          <w:rFonts w:ascii="Times New Roman" w:hAnsi="Times New Roman" w:cs="Times New Roman"/>
          <w:sz w:val="24"/>
          <w:szCs w:val="24"/>
        </w:rPr>
        <w:t>trial-based task</w:t>
      </w:r>
      <w:r w:rsidR="00C20AA2">
        <w:rPr>
          <w:rFonts w:ascii="Times New Roman" w:hAnsi="Times New Roman" w:cs="Times New Roman"/>
          <w:sz w:val="24"/>
          <w:szCs w:val="24"/>
        </w:rPr>
        <w:t xml:space="preserve"> where </w:t>
      </w:r>
      <w:r w:rsidR="005637CE">
        <w:rPr>
          <w:rFonts w:ascii="Times New Roman" w:hAnsi="Times New Roman" w:cs="Times New Roman"/>
          <w:sz w:val="24"/>
          <w:szCs w:val="24"/>
        </w:rPr>
        <w:t xml:space="preserve">each stimulation paradigm </w:t>
      </w:r>
      <w:r w:rsidR="008B3688">
        <w:rPr>
          <w:rFonts w:ascii="Times New Roman" w:hAnsi="Times New Roman" w:cs="Times New Roman"/>
          <w:sz w:val="24"/>
          <w:szCs w:val="24"/>
        </w:rPr>
        <w:t>(parameters</w:t>
      </w:r>
      <w:r w:rsidR="009D07F1">
        <w:rPr>
          <w:rFonts w:ascii="Times New Roman" w:hAnsi="Times New Roman" w:cs="Times New Roman"/>
          <w:sz w:val="24"/>
          <w:szCs w:val="24"/>
        </w:rPr>
        <w:t>,</w:t>
      </w:r>
      <w:r w:rsidR="008B3688">
        <w:rPr>
          <w:rFonts w:ascii="Times New Roman" w:hAnsi="Times New Roman" w:cs="Times New Roman"/>
          <w:sz w:val="24"/>
          <w:szCs w:val="24"/>
        </w:rPr>
        <w:t xml:space="preserve"> target region) </w:t>
      </w:r>
      <w:r w:rsidR="00C20AA2">
        <w:rPr>
          <w:rFonts w:ascii="Times New Roman" w:hAnsi="Times New Roman" w:cs="Times New Roman"/>
          <w:sz w:val="24"/>
          <w:szCs w:val="24"/>
        </w:rPr>
        <w:t>will be on for short (&lt; 1 min) blocks of time</w:t>
      </w:r>
      <w:r w:rsidR="005637CE">
        <w:rPr>
          <w:rFonts w:ascii="Times New Roman" w:hAnsi="Times New Roman" w:cs="Times New Roman"/>
          <w:sz w:val="24"/>
          <w:szCs w:val="24"/>
        </w:rPr>
        <w:t xml:space="preserve"> </w:t>
      </w:r>
      <w:r w:rsidR="00C20AA2">
        <w:rPr>
          <w:rFonts w:ascii="Times New Roman" w:hAnsi="Times New Roman" w:cs="Times New Roman"/>
          <w:sz w:val="24"/>
          <w:szCs w:val="24"/>
        </w:rPr>
        <w:t xml:space="preserve">and ask patients to indicate their pain </w:t>
      </w:r>
      <w:r w:rsidR="00DA3E56">
        <w:rPr>
          <w:rFonts w:ascii="Times New Roman" w:hAnsi="Times New Roman" w:cs="Times New Roman"/>
          <w:sz w:val="24"/>
          <w:szCs w:val="24"/>
        </w:rPr>
        <w:t>perception</w:t>
      </w:r>
      <w:r w:rsidR="00C20AA2">
        <w:rPr>
          <w:rFonts w:ascii="Times New Roman" w:hAnsi="Times New Roman" w:cs="Times New Roman"/>
          <w:sz w:val="24"/>
          <w:szCs w:val="24"/>
        </w:rPr>
        <w:t xml:space="preserve"> after each block. Multiple sessions will be perform</w:t>
      </w:r>
      <w:bookmarkStart w:id="17" w:name="_GoBack"/>
      <w:bookmarkEnd w:id="17"/>
      <w:r w:rsidR="00C20AA2">
        <w:rPr>
          <w:rFonts w:ascii="Times New Roman" w:hAnsi="Times New Roman" w:cs="Times New Roman"/>
          <w:sz w:val="24"/>
          <w:szCs w:val="24"/>
        </w:rPr>
        <w:t xml:space="preserve">ed to account for natural fluctuations of pain. </w:t>
      </w:r>
      <w:r w:rsidR="009D07F1">
        <w:rPr>
          <w:rFonts w:ascii="Times New Roman" w:hAnsi="Times New Roman" w:cs="Times New Roman"/>
          <w:sz w:val="24"/>
          <w:szCs w:val="24"/>
        </w:rPr>
        <w:t>I will determine i</w:t>
      </w:r>
      <w:r w:rsidR="00C20AA2">
        <w:rPr>
          <w:rFonts w:ascii="Times New Roman" w:hAnsi="Times New Roman" w:cs="Times New Roman"/>
          <w:sz w:val="24"/>
          <w:szCs w:val="24"/>
        </w:rPr>
        <w:t xml:space="preserve">deal stimulation </w:t>
      </w:r>
      <w:r w:rsidR="007A095B">
        <w:rPr>
          <w:rFonts w:ascii="Times New Roman" w:hAnsi="Times New Roman" w:cs="Times New Roman"/>
          <w:sz w:val="24"/>
          <w:szCs w:val="24"/>
        </w:rPr>
        <w:t xml:space="preserve">regions and </w:t>
      </w:r>
      <w:r w:rsidR="00C20AA2">
        <w:rPr>
          <w:rFonts w:ascii="Times New Roman" w:hAnsi="Times New Roman" w:cs="Times New Roman"/>
          <w:sz w:val="24"/>
          <w:szCs w:val="24"/>
        </w:rPr>
        <w:t xml:space="preserve">parameters based </w:t>
      </w:r>
      <w:r w:rsidR="00DA3E56">
        <w:rPr>
          <w:rFonts w:ascii="Times New Roman" w:hAnsi="Times New Roman" w:cs="Times New Roman"/>
          <w:sz w:val="24"/>
          <w:szCs w:val="24"/>
        </w:rPr>
        <w:t>on patient response</w:t>
      </w:r>
      <w:commentRangeStart w:id="18"/>
      <w:r w:rsidR="009D07F1">
        <w:rPr>
          <w:rFonts w:ascii="Times New Roman" w:hAnsi="Times New Roman" w:cs="Times New Roman"/>
          <w:sz w:val="24"/>
          <w:szCs w:val="24"/>
        </w:rPr>
        <w:t>. I will</w:t>
      </w:r>
      <w:r w:rsidR="00C20AA2">
        <w:rPr>
          <w:rFonts w:ascii="Times New Roman" w:hAnsi="Times New Roman" w:cs="Times New Roman"/>
          <w:sz w:val="24"/>
          <w:szCs w:val="24"/>
        </w:rPr>
        <w:t xml:space="preserve"> </w:t>
      </w:r>
      <w:r w:rsidR="009D07F1">
        <w:rPr>
          <w:rFonts w:ascii="Times New Roman" w:hAnsi="Times New Roman" w:cs="Times New Roman"/>
          <w:sz w:val="24"/>
          <w:szCs w:val="24"/>
        </w:rPr>
        <w:t xml:space="preserve">perform </w:t>
      </w:r>
      <w:r w:rsidR="00C20AA2">
        <w:rPr>
          <w:rFonts w:ascii="Times New Roman" w:hAnsi="Times New Roman" w:cs="Times New Roman"/>
          <w:sz w:val="24"/>
          <w:szCs w:val="24"/>
        </w:rPr>
        <w:t>post-</w:t>
      </w:r>
      <w:r w:rsidR="00C20AA2">
        <w:rPr>
          <w:rFonts w:ascii="Times New Roman" w:hAnsi="Times New Roman" w:cs="Times New Roman"/>
          <w:sz w:val="24"/>
          <w:szCs w:val="24"/>
        </w:rPr>
        <w:lastRenderedPageBreak/>
        <w:t>hoc analysis on the neural activity</w:t>
      </w:r>
      <w:commentRangeEnd w:id="18"/>
      <w:r w:rsidR="0082344C">
        <w:rPr>
          <w:rStyle w:val="CommentReference"/>
        </w:rPr>
        <w:commentReference w:id="18"/>
      </w:r>
      <w:r w:rsidR="00C20AA2">
        <w:rPr>
          <w:rFonts w:ascii="Times New Roman" w:hAnsi="Times New Roman" w:cs="Times New Roman"/>
          <w:sz w:val="24"/>
          <w:szCs w:val="24"/>
        </w:rPr>
        <w:t xml:space="preserve"> immediately following stimulation to quantify how</w:t>
      </w:r>
      <w:r w:rsidR="008B3688">
        <w:rPr>
          <w:rFonts w:ascii="Times New Roman" w:hAnsi="Times New Roman" w:cs="Times New Roman"/>
          <w:sz w:val="24"/>
          <w:szCs w:val="24"/>
        </w:rPr>
        <w:t xml:space="preserve"> effective </w:t>
      </w:r>
      <w:r w:rsidR="00C20AA2">
        <w:rPr>
          <w:rFonts w:ascii="Times New Roman" w:hAnsi="Times New Roman" w:cs="Times New Roman"/>
          <w:sz w:val="24"/>
          <w:szCs w:val="24"/>
        </w:rPr>
        <w:t>stimulation</w:t>
      </w:r>
      <w:r w:rsidR="008B3688">
        <w:rPr>
          <w:rFonts w:ascii="Times New Roman" w:hAnsi="Times New Roman" w:cs="Times New Roman"/>
          <w:sz w:val="24"/>
          <w:szCs w:val="24"/>
        </w:rPr>
        <w:t xml:space="preserve"> paradigm</w:t>
      </w:r>
      <w:r w:rsidR="00CF7A00">
        <w:rPr>
          <w:rFonts w:ascii="Times New Roman" w:hAnsi="Times New Roman" w:cs="Times New Roman"/>
          <w:sz w:val="24"/>
          <w:szCs w:val="24"/>
        </w:rPr>
        <w:t>s</w:t>
      </w:r>
      <w:r w:rsidR="008B3688">
        <w:rPr>
          <w:rFonts w:ascii="Times New Roman" w:hAnsi="Times New Roman" w:cs="Times New Roman"/>
          <w:sz w:val="24"/>
          <w:szCs w:val="24"/>
        </w:rPr>
        <w:t xml:space="preserve"> </w:t>
      </w:r>
      <w:r w:rsidR="00C20AA2">
        <w:rPr>
          <w:rFonts w:ascii="Times New Roman" w:hAnsi="Times New Roman" w:cs="Times New Roman"/>
          <w:sz w:val="24"/>
          <w:szCs w:val="24"/>
        </w:rPr>
        <w:t>alter neural activity</w:t>
      </w:r>
      <w:r w:rsidR="008B3688">
        <w:rPr>
          <w:rFonts w:ascii="Times New Roman" w:hAnsi="Times New Roman" w:cs="Times New Roman"/>
          <w:sz w:val="24"/>
          <w:szCs w:val="24"/>
        </w:rPr>
        <w:t xml:space="preserve">. </w:t>
      </w:r>
    </w:p>
    <w:p w14:paraId="7C1E22A7" w14:textId="78853CA1" w:rsidR="00CF7A00" w:rsidRDefault="003875FE" w:rsidP="00F049CE">
      <w:pPr>
        <w:widowControl w:val="0"/>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00CF7A00">
        <w:rPr>
          <w:rFonts w:ascii="Times New Roman" w:hAnsi="Times New Roman" w:cs="Times New Roman"/>
          <w:b/>
          <w:bCs/>
          <w:sz w:val="24"/>
          <w:szCs w:val="24"/>
        </w:rPr>
        <w:t>eferences</w:t>
      </w:r>
    </w:p>
    <w:p w14:paraId="4621CDD8" w14:textId="5CD191BE" w:rsidR="001334D1" w:rsidRPr="001334D1" w:rsidRDefault="00CF7A00"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CF7A00">
        <w:rPr>
          <w:rFonts w:ascii="Times New Roman" w:hAnsi="Times New Roman" w:cs="Times New Roman"/>
          <w:b/>
          <w:bCs/>
          <w:sz w:val="20"/>
          <w:szCs w:val="20"/>
        </w:rPr>
        <w:fldChar w:fldCharType="begin" w:fldLock="1"/>
      </w:r>
      <w:r w:rsidRPr="00CF7A00">
        <w:rPr>
          <w:rFonts w:ascii="Times New Roman" w:hAnsi="Times New Roman" w:cs="Times New Roman"/>
          <w:b/>
          <w:bCs/>
          <w:sz w:val="20"/>
          <w:szCs w:val="20"/>
        </w:rPr>
        <w:instrText xml:space="preserve">ADDIN Mendeley Bibliography CSL_BIBLIOGRAPHY </w:instrText>
      </w:r>
      <w:r w:rsidRPr="00CF7A00">
        <w:rPr>
          <w:rFonts w:ascii="Times New Roman" w:hAnsi="Times New Roman" w:cs="Times New Roman"/>
          <w:b/>
          <w:bCs/>
          <w:sz w:val="20"/>
          <w:szCs w:val="20"/>
        </w:rPr>
        <w:fldChar w:fldCharType="separate"/>
      </w:r>
      <w:r w:rsidR="001334D1" w:rsidRPr="001334D1">
        <w:rPr>
          <w:rFonts w:ascii="Times New Roman" w:hAnsi="Times New Roman" w:cs="Times New Roman"/>
          <w:noProof/>
          <w:sz w:val="20"/>
          <w:szCs w:val="24"/>
        </w:rPr>
        <w:t xml:space="preserve">1. </w:t>
      </w:r>
      <w:r w:rsidR="001334D1" w:rsidRPr="001334D1">
        <w:rPr>
          <w:rFonts w:ascii="Times New Roman" w:hAnsi="Times New Roman" w:cs="Times New Roman"/>
          <w:noProof/>
          <w:sz w:val="20"/>
          <w:szCs w:val="24"/>
        </w:rPr>
        <w:tab/>
        <w:t xml:space="preserve">Institute of Medicine (US) Committee on Advancing Pain Research. RELIEVING PAIN IN AMERICA: A BLUEPRINT FOR TRANSFORMING PREVENTION, CARE, EDUCATION, AND RESEARCH RELIEVING PAIN IN AMERICA: A BLUEPRINT FOR TRANSFORMING PREVENTION, CARE, EDUCATION, AND RESEARCH Committee on Advancing Pain Research, Care, and Education o. </w:t>
      </w:r>
      <w:r w:rsidR="001334D1" w:rsidRPr="001334D1">
        <w:rPr>
          <w:rFonts w:ascii="Times New Roman" w:hAnsi="Times New Roman" w:cs="Times New Roman"/>
          <w:i/>
          <w:iCs/>
          <w:noProof/>
          <w:sz w:val="20"/>
          <w:szCs w:val="24"/>
        </w:rPr>
        <w:t>J Pain Palliat Care Pharmacother</w:t>
      </w:r>
      <w:r w:rsidR="001334D1" w:rsidRPr="001334D1">
        <w:rPr>
          <w:rFonts w:ascii="Times New Roman" w:hAnsi="Times New Roman" w:cs="Times New Roman"/>
          <w:noProof/>
          <w:sz w:val="20"/>
          <w:szCs w:val="24"/>
        </w:rPr>
        <w:t>. 2012;26(2):197-198. doi:10.3109/15360288.2012.678473</w:t>
      </w:r>
    </w:p>
    <w:p w14:paraId="19E2AFF6"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2. </w:t>
      </w:r>
      <w:r w:rsidRPr="001334D1">
        <w:rPr>
          <w:rFonts w:ascii="Times New Roman" w:hAnsi="Times New Roman" w:cs="Times New Roman"/>
          <w:noProof/>
          <w:sz w:val="20"/>
          <w:szCs w:val="24"/>
        </w:rPr>
        <w:tab/>
        <w:t xml:space="preserve">Rudd RA, Aleshire N, Zibbell JE, Matthew Gladden R. </w:t>
      </w:r>
      <w:r w:rsidRPr="001334D1">
        <w:rPr>
          <w:rFonts w:ascii="Times New Roman" w:hAnsi="Times New Roman" w:cs="Times New Roman"/>
          <w:i/>
          <w:iCs/>
          <w:noProof/>
          <w:sz w:val="20"/>
          <w:szCs w:val="24"/>
        </w:rPr>
        <w:t>Increases in Drug and Opioid Overdose Deaths - United States, 2000-2014</w:t>
      </w:r>
      <w:r w:rsidRPr="001334D1">
        <w:rPr>
          <w:rFonts w:ascii="Times New Roman" w:hAnsi="Times New Roman" w:cs="Times New Roman"/>
          <w:noProof/>
          <w:sz w:val="20"/>
          <w:szCs w:val="24"/>
        </w:rPr>
        <w:t>. Vol 64.; 2016. https://www.cdc.gov/mmwr/preview/mmwrhtml/mm6450a3.htm. Accessed December 5, 2019.</w:t>
      </w:r>
    </w:p>
    <w:p w14:paraId="288537B3"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3. </w:t>
      </w:r>
      <w:r w:rsidRPr="001334D1">
        <w:rPr>
          <w:rFonts w:ascii="Times New Roman" w:hAnsi="Times New Roman" w:cs="Times New Roman"/>
          <w:noProof/>
          <w:sz w:val="20"/>
          <w:szCs w:val="24"/>
        </w:rPr>
        <w:tab/>
        <w:t xml:space="preserve">Toblin RL, Quartana PJ, Riviere LA, Walper KC, Hoge CW. Chronic pain and opioid use in us soldiers after combat deployment. </w:t>
      </w:r>
      <w:r w:rsidRPr="001334D1">
        <w:rPr>
          <w:rFonts w:ascii="Times New Roman" w:hAnsi="Times New Roman" w:cs="Times New Roman"/>
          <w:i/>
          <w:iCs/>
          <w:noProof/>
          <w:sz w:val="20"/>
          <w:szCs w:val="24"/>
        </w:rPr>
        <w:t>JAMA Intern Med</w:t>
      </w:r>
      <w:r w:rsidRPr="001334D1">
        <w:rPr>
          <w:rFonts w:ascii="Times New Roman" w:hAnsi="Times New Roman" w:cs="Times New Roman"/>
          <w:noProof/>
          <w:sz w:val="20"/>
          <w:szCs w:val="24"/>
        </w:rPr>
        <w:t>. 2014;174(8):1400-1401. doi:10.1001/jamainternmed.2014.2726</w:t>
      </w:r>
    </w:p>
    <w:p w14:paraId="19B6A4DF"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4. </w:t>
      </w:r>
      <w:r w:rsidRPr="001334D1">
        <w:rPr>
          <w:rFonts w:ascii="Times New Roman" w:hAnsi="Times New Roman" w:cs="Times New Roman"/>
          <w:noProof/>
          <w:sz w:val="20"/>
          <w:szCs w:val="24"/>
        </w:rPr>
        <w:tab/>
        <w:t xml:space="preserve">Coffey RJ. Deep Brain Stimulation for Chronic Pain: Results of Two Multicenter Trials and a Structured Review. </w:t>
      </w:r>
      <w:r w:rsidRPr="001334D1">
        <w:rPr>
          <w:rFonts w:ascii="Times New Roman" w:hAnsi="Times New Roman" w:cs="Times New Roman"/>
          <w:i/>
          <w:iCs/>
          <w:noProof/>
          <w:sz w:val="20"/>
          <w:szCs w:val="24"/>
        </w:rPr>
        <w:t>Pain Med</w:t>
      </w:r>
      <w:r w:rsidRPr="001334D1">
        <w:rPr>
          <w:rFonts w:ascii="Times New Roman" w:hAnsi="Times New Roman" w:cs="Times New Roman"/>
          <w:noProof/>
          <w:sz w:val="20"/>
          <w:szCs w:val="24"/>
        </w:rPr>
        <w:t>. 2001;2(3):183-192. doi:10.1046/j.1526-4637.2001.01029.x</w:t>
      </w:r>
    </w:p>
    <w:p w14:paraId="0EDFC67F"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5. </w:t>
      </w:r>
      <w:r w:rsidRPr="001334D1">
        <w:rPr>
          <w:rFonts w:ascii="Times New Roman" w:hAnsi="Times New Roman" w:cs="Times New Roman"/>
          <w:noProof/>
          <w:sz w:val="20"/>
          <w:szCs w:val="24"/>
        </w:rPr>
        <w:tab/>
        <w:t xml:space="preserve">Boccard SGJ, Prangnell SJ, Pycroft L, et al. Long-Term Results of Deep Brain Stimulation of the Anterior Cingulate Cortex for Neuropathic Pain. </w:t>
      </w:r>
      <w:r w:rsidRPr="001334D1">
        <w:rPr>
          <w:rFonts w:ascii="Times New Roman" w:hAnsi="Times New Roman" w:cs="Times New Roman"/>
          <w:i/>
          <w:iCs/>
          <w:noProof/>
          <w:sz w:val="20"/>
          <w:szCs w:val="24"/>
        </w:rPr>
        <w:t>World Neurosurg</w:t>
      </w:r>
      <w:r w:rsidRPr="001334D1">
        <w:rPr>
          <w:rFonts w:ascii="Times New Roman" w:hAnsi="Times New Roman" w:cs="Times New Roman"/>
          <w:noProof/>
          <w:sz w:val="20"/>
          <w:szCs w:val="24"/>
        </w:rPr>
        <w:t>. 2017;106:625-637. doi:10.1016/j.wneu.2017.06.173</w:t>
      </w:r>
    </w:p>
    <w:p w14:paraId="39CEB48D"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6. </w:t>
      </w:r>
      <w:r w:rsidRPr="001334D1">
        <w:rPr>
          <w:rFonts w:ascii="Times New Roman" w:hAnsi="Times New Roman" w:cs="Times New Roman"/>
          <w:noProof/>
          <w:sz w:val="20"/>
          <w:szCs w:val="24"/>
        </w:rPr>
        <w:tab/>
        <w:t xml:space="preserve">Boccard SGJ, Pereira EAC, Aziz TZ. Deep brain stimulation for chronic pain. </w:t>
      </w:r>
      <w:r w:rsidRPr="001334D1">
        <w:rPr>
          <w:rFonts w:ascii="Times New Roman" w:hAnsi="Times New Roman" w:cs="Times New Roman"/>
          <w:i/>
          <w:iCs/>
          <w:noProof/>
          <w:sz w:val="20"/>
          <w:szCs w:val="24"/>
        </w:rPr>
        <w:t>J Clin Neurosci</w:t>
      </w:r>
      <w:r w:rsidRPr="001334D1">
        <w:rPr>
          <w:rFonts w:ascii="Times New Roman" w:hAnsi="Times New Roman" w:cs="Times New Roman"/>
          <w:noProof/>
          <w:sz w:val="20"/>
          <w:szCs w:val="24"/>
        </w:rPr>
        <w:t>. 2015;22(10):1537-1543. doi:10.1016/j.jocn.2015.04.005</w:t>
      </w:r>
    </w:p>
    <w:p w14:paraId="49F16AD3"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7. </w:t>
      </w:r>
      <w:r w:rsidRPr="001334D1">
        <w:rPr>
          <w:rFonts w:ascii="Times New Roman" w:hAnsi="Times New Roman" w:cs="Times New Roman"/>
          <w:noProof/>
          <w:sz w:val="20"/>
          <w:szCs w:val="24"/>
        </w:rPr>
        <w:tab/>
        <w:t xml:space="preserve">Bittar RG, Kar-Purkayastha I, Owen SL, et al. Deep brain stimulation for pain relief: A meta-analysis. </w:t>
      </w:r>
      <w:r w:rsidRPr="001334D1">
        <w:rPr>
          <w:rFonts w:ascii="Times New Roman" w:hAnsi="Times New Roman" w:cs="Times New Roman"/>
          <w:i/>
          <w:iCs/>
          <w:noProof/>
          <w:sz w:val="20"/>
          <w:szCs w:val="24"/>
        </w:rPr>
        <w:t>J Clin Neurosci</w:t>
      </w:r>
      <w:r w:rsidRPr="001334D1">
        <w:rPr>
          <w:rFonts w:ascii="Times New Roman" w:hAnsi="Times New Roman" w:cs="Times New Roman"/>
          <w:noProof/>
          <w:sz w:val="20"/>
          <w:szCs w:val="24"/>
        </w:rPr>
        <w:t>. 2005;12(5):515-519. doi:10.1016/j.jocn.2004.10.005</w:t>
      </w:r>
    </w:p>
    <w:p w14:paraId="4D9C062E"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8. </w:t>
      </w:r>
      <w:r w:rsidRPr="001334D1">
        <w:rPr>
          <w:rFonts w:ascii="Times New Roman" w:hAnsi="Times New Roman" w:cs="Times New Roman"/>
          <w:noProof/>
          <w:sz w:val="20"/>
          <w:szCs w:val="24"/>
        </w:rPr>
        <w:tab/>
        <w:t xml:space="preserve">Rasche D, Rinaldi PC, Young RF, Tronnier VM. Deep brain stimulation for the treatment of various chronic pain syndromes. </w:t>
      </w:r>
      <w:r w:rsidRPr="001334D1">
        <w:rPr>
          <w:rFonts w:ascii="Times New Roman" w:hAnsi="Times New Roman" w:cs="Times New Roman"/>
          <w:i/>
          <w:iCs/>
          <w:noProof/>
          <w:sz w:val="20"/>
          <w:szCs w:val="24"/>
        </w:rPr>
        <w:t>Neurosurg Focus</w:t>
      </w:r>
      <w:r w:rsidRPr="001334D1">
        <w:rPr>
          <w:rFonts w:ascii="Times New Roman" w:hAnsi="Times New Roman" w:cs="Times New Roman"/>
          <w:noProof/>
          <w:sz w:val="20"/>
          <w:szCs w:val="24"/>
        </w:rPr>
        <w:t>. 2006;21(6). doi:10.3171/foc.2006.21.6.10</w:t>
      </w:r>
    </w:p>
    <w:p w14:paraId="75A5F144"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9. </w:t>
      </w:r>
      <w:r w:rsidRPr="001334D1">
        <w:rPr>
          <w:rFonts w:ascii="Times New Roman" w:hAnsi="Times New Roman" w:cs="Times New Roman"/>
          <w:noProof/>
          <w:sz w:val="20"/>
          <w:szCs w:val="24"/>
        </w:rPr>
        <w:tab/>
        <w:t xml:space="preserve">Shirvalkar P, Veuthey TL, Dawes HE, Chang EF. Closed-loop deep brain stimulation for refractory chronic pain. </w:t>
      </w:r>
      <w:r w:rsidRPr="001334D1">
        <w:rPr>
          <w:rFonts w:ascii="Times New Roman" w:hAnsi="Times New Roman" w:cs="Times New Roman"/>
          <w:i/>
          <w:iCs/>
          <w:noProof/>
          <w:sz w:val="20"/>
          <w:szCs w:val="24"/>
        </w:rPr>
        <w:t>Front Comput Neurosci</w:t>
      </w:r>
      <w:r w:rsidRPr="001334D1">
        <w:rPr>
          <w:rFonts w:ascii="Times New Roman" w:hAnsi="Times New Roman" w:cs="Times New Roman"/>
          <w:noProof/>
          <w:sz w:val="20"/>
          <w:szCs w:val="24"/>
        </w:rPr>
        <w:t>. 2018;12. doi:10.3389/fncom.2018.00018</w:t>
      </w:r>
    </w:p>
    <w:p w14:paraId="7A25C6BE"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10. </w:t>
      </w:r>
      <w:r w:rsidRPr="001334D1">
        <w:rPr>
          <w:rFonts w:ascii="Times New Roman" w:hAnsi="Times New Roman" w:cs="Times New Roman"/>
          <w:noProof/>
          <w:sz w:val="20"/>
          <w:szCs w:val="24"/>
        </w:rPr>
        <w:tab/>
        <w:t xml:space="preserve">Tracey I, Mantyh PW. The Cerebral Signature for Pain Perception and Its Modulation. </w:t>
      </w:r>
      <w:r w:rsidRPr="001334D1">
        <w:rPr>
          <w:rFonts w:ascii="Times New Roman" w:hAnsi="Times New Roman" w:cs="Times New Roman"/>
          <w:i/>
          <w:iCs/>
          <w:noProof/>
          <w:sz w:val="20"/>
          <w:szCs w:val="24"/>
        </w:rPr>
        <w:t>Neuron</w:t>
      </w:r>
      <w:r w:rsidRPr="001334D1">
        <w:rPr>
          <w:rFonts w:ascii="Times New Roman" w:hAnsi="Times New Roman" w:cs="Times New Roman"/>
          <w:noProof/>
          <w:sz w:val="20"/>
          <w:szCs w:val="24"/>
        </w:rPr>
        <w:t>. 2007;55(3):377-391. doi:10.1016/j.neuron.2007.07.012</w:t>
      </w:r>
    </w:p>
    <w:p w14:paraId="16466FC5"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11. </w:t>
      </w:r>
      <w:r w:rsidRPr="001334D1">
        <w:rPr>
          <w:rFonts w:ascii="Times New Roman" w:hAnsi="Times New Roman" w:cs="Times New Roman"/>
          <w:noProof/>
          <w:sz w:val="20"/>
          <w:szCs w:val="24"/>
        </w:rPr>
        <w:tab/>
        <w:t xml:space="preserve">Romanelli P, Heit G. Patient-controlled deep brain stimulation can overcome analgesic tolerance. </w:t>
      </w:r>
      <w:r w:rsidRPr="001334D1">
        <w:rPr>
          <w:rFonts w:ascii="Times New Roman" w:hAnsi="Times New Roman" w:cs="Times New Roman"/>
          <w:i/>
          <w:iCs/>
          <w:noProof/>
          <w:sz w:val="20"/>
          <w:szCs w:val="24"/>
        </w:rPr>
        <w:t>Stereotact Funct Neurosurg</w:t>
      </w:r>
      <w:r w:rsidRPr="001334D1">
        <w:rPr>
          <w:rFonts w:ascii="Times New Roman" w:hAnsi="Times New Roman" w:cs="Times New Roman"/>
          <w:noProof/>
          <w:sz w:val="20"/>
          <w:szCs w:val="24"/>
        </w:rPr>
        <w:t>. 2004;82(2-3):77-79. doi:10.1159/000077404</w:t>
      </w:r>
    </w:p>
    <w:p w14:paraId="273A9F13"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12. </w:t>
      </w:r>
      <w:r w:rsidRPr="001334D1">
        <w:rPr>
          <w:rFonts w:ascii="Times New Roman" w:hAnsi="Times New Roman" w:cs="Times New Roman"/>
          <w:noProof/>
          <w:sz w:val="20"/>
          <w:szCs w:val="24"/>
        </w:rPr>
        <w:tab/>
        <w:t xml:space="preserve">Rosin B, Slovik M, Mitelman R, et al. Closed-loop deep brain stimulation is superior in ameliorating parkinsonism. </w:t>
      </w:r>
      <w:r w:rsidRPr="001334D1">
        <w:rPr>
          <w:rFonts w:ascii="Times New Roman" w:hAnsi="Times New Roman" w:cs="Times New Roman"/>
          <w:i/>
          <w:iCs/>
          <w:noProof/>
          <w:sz w:val="20"/>
          <w:szCs w:val="24"/>
        </w:rPr>
        <w:t>Neuron</w:t>
      </w:r>
      <w:r w:rsidRPr="001334D1">
        <w:rPr>
          <w:rFonts w:ascii="Times New Roman" w:hAnsi="Times New Roman" w:cs="Times New Roman"/>
          <w:noProof/>
          <w:sz w:val="20"/>
          <w:szCs w:val="24"/>
        </w:rPr>
        <w:t>. 2011;72(2):370-384. doi:10.1016/j.neuron.2011.08.023</w:t>
      </w:r>
    </w:p>
    <w:p w14:paraId="0EF572D3"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13. </w:t>
      </w:r>
      <w:r w:rsidRPr="001334D1">
        <w:rPr>
          <w:rFonts w:ascii="Times New Roman" w:hAnsi="Times New Roman" w:cs="Times New Roman"/>
          <w:noProof/>
          <w:sz w:val="20"/>
          <w:szCs w:val="24"/>
        </w:rPr>
        <w:tab/>
        <w:t xml:space="preserve">Herron JA, Thompson MC, Brown T, Chizeck HJ, Ojemann JG, Ko AL. Cortical Brain–Computer Interface for Closed-Loop Deep Brain Stimulation. </w:t>
      </w:r>
      <w:r w:rsidRPr="001334D1">
        <w:rPr>
          <w:rFonts w:ascii="Times New Roman" w:hAnsi="Times New Roman" w:cs="Times New Roman"/>
          <w:i/>
          <w:iCs/>
          <w:noProof/>
          <w:sz w:val="20"/>
          <w:szCs w:val="24"/>
        </w:rPr>
        <w:t>IEEE Trans Neural Syst Rehabil Eng</w:t>
      </w:r>
      <w:r w:rsidRPr="001334D1">
        <w:rPr>
          <w:rFonts w:ascii="Times New Roman" w:hAnsi="Times New Roman" w:cs="Times New Roman"/>
          <w:noProof/>
          <w:sz w:val="20"/>
          <w:szCs w:val="24"/>
        </w:rPr>
        <w:t>. 2017;25(11):2180-2187. doi:10.1109/TNSRE.2017.2705661</w:t>
      </w:r>
    </w:p>
    <w:p w14:paraId="7942B0BC"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14. </w:t>
      </w:r>
      <w:r w:rsidRPr="001334D1">
        <w:rPr>
          <w:rFonts w:ascii="Times New Roman" w:hAnsi="Times New Roman" w:cs="Times New Roman"/>
          <w:noProof/>
          <w:sz w:val="20"/>
          <w:szCs w:val="24"/>
        </w:rPr>
        <w:tab/>
        <w:t xml:space="preserve">Apkarian AV, Bushnell MC, Treede RD, Zubieta JK. Human brain mechanisms of pain perception and regulation in health and disease. </w:t>
      </w:r>
      <w:r w:rsidRPr="001334D1">
        <w:rPr>
          <w:rFonts w:ascii="Times New Roman" w:hAnsi="Times New Roman" w:cs="Times New Roman"/>
          <w:i/>
          <w:iCs/>
          <w:noProof/>
          <w:sz w:val="20"/>
          <w:szCs w:val="24"/>
        </w:rPr>
        <w:t>Eur J Pain</w:t>
      </w:r>
      <w:r w:rsidRPr="001334D1">
        <w:rPr>
          <w:rFonts w:ascii="Times New Roman" w:hAnsi="Times New Roman" w:cs="Times New Roman"/>
          <w:noProof/>
          <w:sz w:val="20"/>
          <w:szCs w:val="24"/>
        </w:rPr>
        <w:t>. 2005;9(4):463-484. doi:10.1016/j.ejpain.2004.11.001</w:t>
      </w:r>
    </w:p>
    <w:p w14:paraId="0E832352"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15. </w:t>
      </w:r>
      <w:r w:rsidRPr="001334D1">
        <w:rPr>
          <w:rFonts w:ascii="Times New Roman" w:hAnsi="Times New Roman" w:cs="Times New Roman"/>
          <w:noProof/>
          <w:sz w:val="20"/>
          <w:szCs w:val="24"/>
        </w:rPr>
        <w:tab/>
        <w:t xml:space="preserve">Ploner M, Sorg C, Gross J. Brain Rhythms of Pain. </w:t>
      </w:r>
      <w:r w:rsidRPr="001334D1">
        <w:rPr>
          <w:rFonts w:ascii="Times New Roman" w:hAnsi="Times New Roman" w:cs="Times New Roman"/>
          <w:i/>
          <w:iCs/>
          <w:noProof/>
          <w:sz w:val="20"/>
          <w:szCs w:val="24"/>
        </w:rPr>
        <w:t>Trends Cogn Sci</w:t>
      </w:r>
      <w:r w:rsidRPr="001334D1">
        <w:rPr>
          <w:rFonts w:ascii="Times New Roman" w:hAnsi="Times New Roman" w:cs="Times New Roman"/>
          <w:noProof/>
          <w:sz w:val="20"/>
          <w:szCs w:val="24"/>
        </w:rPr>
        <w:t>. 2017;21(2):100-110. doi:10.1016/j.tics.2016.12.001</w:t>
      </w:r>
    </w:p>
    <w:p w14:paraId="57EEC08D"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16. </w:t>
      </w:r>
      <w:r w:rsidRPr="001334D1">
        <w:rPr>
          <w:rFonts w:ascii="Times New Roman" w:hAnsi="Times New Roman" w:cs="Times New Roman"/>
          <w:noProof/>
          <w:sz w:val="20"/>
          <w:szCs w:val="24"/>
        </w:rPr>
        <w:tab/>
        <w:t xml:space="preserve">Tan LL, Oswald MJ, Heinl C, et al. Gamma oscillations in somatosensory cortex recruit prefrontal and descending serotonergic pathways in aversion and nociception. </w:t>
      </w:r>
      <w:r w:rsidRPr="001334D1">
        <w:rPr>
          <w:rFonts w:ascii="Times New Roman" w:hAnsi="Times New Roman" w:cs="Times New Roman"/>
          <w:i/>
          <w:iCs/>
          <w:noProof/>
          <w:sz w:val="20"/>
          <w:szCs w:val="24"/>
        </w:rPr>
        <w:t>Nat Commun</w:t>
      </w:r>
      <w:r w:rsidRPr="001334D1">
        <w:rPr>
          <w:rFonts w:ascii="Times New Roman" w:hAnsi="Times New Roman" w:cs="Times New Roman"/>
          <w:noProof/>
          <w:sz w:val="20"/>
          <w:szCs w:val="24"/>
        </w:rPr>
        <w:t>. 2019;10(1). doi:10.1038/s41467-019-08873-z</w:t>
      </w:r>
    </w:p>
    <w:p w14:paraId="7D5DD129"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17. </w:t>
      </w:r>
      <w:r w:rsidRPr="001334D1">
        <w:rPr>
          <w:rFonts w:ascii="Times New Roman" w:hAnsi="Times New Roman" w:cs="Times New Roman"/>
          <w:noProof/>
          <w:sz w:val="20"/>
          <w:szCs w:val="24"/>
        </w:rPr>
        <w:tab/>
        <w:t xml:space="preserve">Hu L, Iannetti GD. Neural indicators of perceptual variability of pain across species. </w:t>
      </w:r>
      <w:r w:rsidRPr="001334D1">
        <w:rPr>
          <w:rFonts w:ascii="Times New Roman" w:hAnsi="Times New Roman" w:cs="Times New Roman"/>
          <w:i/>
          <w:iCs/>
          <w:noProof/>
          <w:sz w:val="20"/>
          <w:szCs w:val="24"/>
        </w:rPr>
        <w:t>Proc Natl Acad Sci U S A</w:t>
      </w:r>
      <w:r w:rsidRPr="001334D1">
        <w:rPr>
          <w:rFonts w:ascii="Times New Roman" w:hAnsi="Times New Roman" w:cs="Times New Roman"/>
          <w:noProof/>
          <w:sz w:val="20"/>
          <w:szCs w:val="24"/>
        </w:rPr>
        <w:t>. 2019;116(5):1782-1791. doi:10.1073/pnas.1812499116</w:t>
      </w:r>
    </w:p>
    <w:p w14:paraId="132E2056"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18. </w:t>
      </w:r>
      <w:r w:rsidRPr="001334D1">
        <w:rPr>
          <w:rFonts w:ascii="Times New Roman" w:hAnsi="Times New Roman" w:cs="Times New Roman"/>
          <w:noProof/>
          <w:sz w:val="20"/>
          <w:szCs w:val="24"/>
        </w:rPr>
        <w:tab/>
        <w:t xml:space="preserve">Youngerman BE, Khan FA, McKhann GM. Stereoelectroencephalography in epilepsy, cognitive neurophysiology, and psychiatric disease: Safety, efficacy, and place in therapy. </w:t>
      </w:r>
      <w:r w:rsidRPr="001334D1">
        <w:rPr>
          <w:rFonts w:ascii="Times New Roman" w:hAnsi="Times New Roman" w:cs="Times New Roman"/>
          <w:i/>
          <w:iCs/>
          <w:noProof/>
          <w:sz w:val="20"/>
          <w:szCs w:val="24"/>
        </w:rPr>
        <w:t>Neuropsychiatr Dis Treat</w:t>
      </w:r>
      <w:r w:rsidRPr="001334D1">
        <w:rPr>
          <w:rFonts w:ascii="Times New Roman" w:hAnsi="Times New Roman" w:cs="Times New Roman"/>
          <w:noProof/>
          <w:sz w:val="20"/>
          <w:szCs w:val="24"/>
        </w:rPr>
        <w:t>. 2019;15:1701-1716. doi:10.2147/NDT.S177804</w:t>
      </w:r>
    </w:p>
    <w:p w14:paraId="6B9B4241"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19. </w:t>
      </w:r>
      <w:r w:rsidRPr="001334D1">
        <w:rPr>
          <w:rFonts w:ascii="Times New Roman" w:hAnsi="Times New Roman" w:cs="Times New Roman"/>
          <w:noProof/>
          <w:sz w:val="20"/>
          <w:szCs w:val="24"/>
        </w:rPr>
        <w:tab/>
        <w:t xml:space="preserve">Iida K, Otsubo H. Stereoelectroencephalography: Indication and efficacy. </w:t>
      </w:r>
      <w:r w:rsidRPr="001334D1">
        <w:rPr>
          <w:rFonts w:ascii="Times New Roman" w:hAnsi="Times New Roman" w:cs="Times New Roman"/>
          <w:i/>
          <w:iCs/>
          <w:noProof/>
          <w:sz w:val="20"/>
          <w:szCs w:val="24"/>
        </w:rPr>
        <w:t>Neurol Med Chir (Tokyo)</w:t>
      </w:r>
      <w:r w:rsidRPr="001334D1">
        <w:rPr>
          <w:rFonts w:ascii="Times New Roman" w:hAnsi="Times New Roman" w:cs="Times New Roman"/>
          <w:noProof/>
          <w:sz w:val="20"/>
          <w:szCs w:val="24"/>
        </w:rPr>
        <w:t>. 2017;57(8):375-385. doi:10.2176/nmc.ra.2017-0008</w:t>
      </w:r>
    </w:p>
    <w:p w14:paraId="3E49AE9A"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1334D1">
        <w:rPr>
          <w:rFonts w:ascii="Times New Roman" w:hAnsi="Times New Roman" w:cs="Times New Roman"/>
          <w:noProof/>
          <w:sz w:val="20"/>
          <w:szCs w:val="24"/>
        </w:rPr>
        <w:t xml:space="preserve">20. </w:t>
      </w:r>
      <w:r w:rsidRPr="001334D1">
        <w:rPr>
          <w:rFonts w:ascii="Times New Roman" w:hAnsi="Times New Roman" w:cs="Times New Roman"/>
          <w:noProof/>
          <w:sz w:val="20"/>
          <w:szCs w:val="24"/>
        </w:rPr>
        <w:tab/>
        <w:t xml:space="preserve">Caldwell DJ, Ojemann JG, Rao RPN. Direct Electrical Stimulation in Electrocorticographic Brain–Computer Interfaces: Enabling Technologies for Input to Cortex. </w:t>
      </w:r>
      <w:r w:rsidRPr="001334D1">
        <w:rPr>
          <w:rFonts w:ascii="Times New Roman" w:hAnsi="Times New Roman" w:cs="Times New Roman"/>
          <w:i/>
          <w:iCs/>
          <w:noProof/>
          <w:sz w:val="20"/>
          <w:szCs w:val="24"/>
        </w:rPr>
        <w:t>Front Neurosci</w:t>
      </w:r>
      <w:r w:rsidRPr="001334D1">
        <w:rPr>
          <w:rFonts w:ascii="Times New Roman" w:hAnsi="Times New Roman" w:cs="Times New Roman"/>
          <w:noProof/>
          <w:sz w:val="20"/>
          <w:szCs w:val="24"/>
        </w:rPr>
        <w:t>. 2019;13. doi:10.3389/fnins.2019.00804</w:t>
      </w:r>
    </w:p>
    <w:p w14:paraId="2BBC0E82" w14:textId="77777777" w:rsidR="001334D1" w:rsidRPr="001334D1" w:rsidRDefault="001334D1" w:rsidP="00A93DAC">
      <w:pPr>
        <w:widowControl w:val="0"/>
        <w:autoSpaceDE w:val="0"/>
        <w:autoSpaceDN w:val="0"/>
        <w:adjustRightInd w:val="0"/>
        <w:spacing w:after="0" w:line="240" w:lineRule="auto"/>
        <w:ind w:left="640" w:hanging="640"/>
        <w:rPr>
          <w:rFonts w:ascii="Times New Roman" w:hAnsi="Times New Roman" w:cs="Times New Roman"/>
          <w:noProof/>
          <w:sz w:val="20"/>
        </w:rPr>
      </w:pPr>
      <w:r w:rsidRPr="001334D1">
        <w:rPr>
          <w:rFonts w:ascii="Times New Roman" w:hAnsi="Times New Roman" w:cs="Times New Roman"/>
          <w:noProof/>
          <w:sz w:val="20"/>
          <w:szCs w:val="24"/>
        </w:rPr>
        <w:t xml:space="preserve">21. </w:t>
      </w:r>
      <w:r w:rsidRPr="001334D1">
        <w:rPr>
          <w:rFonts w:ascii="Times New Roman" w:hAnsi="Times New Roman" w:cs="Times New Roman"/>
          <w:noProof/>
          <w:sz w:val="20"/>
          <w:szCs w:val="24"/>
        </w:rPr>
        <w:tab/>
        <w:t xml:space="preserve">Guler S, Dannhauer M, Roig-Solvas B, et al. Computationally optimized ECoG stimulation with local safety constraints. </w:t>
      </w:r>
      <w:r w:rsidRPr="001334D1">
        <w:rPr>
          <w:rFonts w:ascii="Times New Roman" w:hAnsi="Times New Roman" w:cs="Times New Roman"/>
          <w:i/>
          <w:iCs/>
          <w:noProof/>
          <w:sz w:val="20"/>
          <w:szCs w:val="24"/>
        </w:rPr>
        <w:t>Neuroimage</w:t>
      </w:r>
      <w:r w:rsidRPr="001334D1">
        <w:rPr>
          <w:rFonts w:ascii="Times New Roman" w:hAnsi="Times New Roman" w:cs="Times New Roman"/>
          <w:noProof/>
          <w:sz w:val="20"/>
          <w:szCs w:val="24"/>
        </w:rPr>
        <w:t>. 2018;173:35-48. doi:10.1016/j.neuroimage.2018.01.088</w:t>
      </w:r>
    </w:p>
    <w:p w14:paraId="7645574A" w14:textId="41FC091A" w:rsidR="003875FE" w:rsidRDefault="00CF7A00" w:rsidP="00005075">
      <w:pPr>
        <w:spacing w:line="240" w:lineRule="auto"/>
        <w:jc w:val="both"/>
        <w:rPr>
          <w:rFonts w:ascii="Times New Roman" w:hAnsi="Times New Roman" w:cs="Times New Roman"/>
          <w:b/>
          <w:bCs/>
          <w:sz w:val="24"/>
          <w:szCs w:val="24"/>
        </w:rPr>
      </w:pPr>
      <w:r w:rsidRPr="00CF7A00">
        <w:rPr>
          <w:rFonts w:ascii="Times New Roman" w:hAnsi="Times New Roman" w:cs="Times New Roman"/>
          <w:b/>
          <w:bCs/>
          <w:sz w:val="20"/>
          <w:szCs w:val="20"/>
        </w:rPr>
        <w:fldChar w:fldCharType="end"/>
      </w:r>
    </w:p>
    <w:p w14:paraId="7DEC5C0B" w14:textId="77777777" w:rsidR="003875FE" w:rsidRDefault="003875FE" w:rsidP="00005075">
      <w:pPr>
        <w:spacing w:line="240" w:lineRule="auto"/>
        <w:jc w:val="both"/>
        <w:rPr>
          <w:rFonts w:ascii="Times New Roman" w:hAnsi="Times New Roman" w:cs="Times New Roman"/>
          <w:b/>
          <w:bCs/>
          <w:sz w:val="24"/>
          <w:szCs w:val="24"/>
        </w:rPr>
      </w:pPr>
    </w:p>
    <w:p w14:paraId="13ABED15" w14:textId="77777777" w:rsidR="003875FE" w:rsidRDefault="003875FE" w:rsidP="0000507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8249FBB" w14:textId="45B2F759" w:rsidR="0053547E" w:rsidRPr="003875FE" w:rsidRDefault="0053547E" w:rsidP="00005075">
      <w:pPr>
        <w:spacing w:line="240" w:lineRule="auto"/>
        <w:jc w:val="both"/>
        <w:rPr>
          <w:rFonts w:ascii="Times New Roman" w:hAnsi="Times New Roman" w:cs="Times New Roman"/>
          <w:b/>
          <w:bCs/>
          <w:sz w:val="24"/>
          <w:szCs w:val="24"/>
        </w:rPr>
      </w:pPr>
      <w:r w:rsidRPr="0053547E">
        <w:rPr>
          <w:rFonts w:ascii="Times New Roman" w:hAnsi="Times New Roman" w:cs="Times New Roman"/>
          <w:b/>
          <w:bCs/>
          <w:sz w:val="24"/>
          <w:szCs w:val="24"/>
        </w:rPr>
        <w:lastRenderedPageBreak/>
        <w:t>Important Info:</w:t>
      </w:r>
    </w:p>
    <w:p w14:paraId="289CAB23" w14:textId="77777777" w:rsidR="0053547E" w:rsidRPr="0053547E" w:rsidRDefault="0053547E" w:rsidP="00005075">
      <w:pPr>
        <w:spacing w:line="240" w:lineRule="auto"/>
        <w:jc w:val="both"/>
        <w:rPr>
          <w:rFonts w:ascii="Times New Roman" w:hAnsi="Times New Roman" w:cs="Times New Roman"/>
          <w:sz w:val="24"/>
          <w:szCs w:val="24"/>
        </w:rPr>
      </w:pPr>
      <w:r w:rsidRPr="0053547E">
        <w:rPr>
          <w:rFonts w:ascii="Times New Roman" w:hAnsi="Times New Roman" w:cs="Times New Roman"/>
          <w:sz w:val="24"/>
          <w:szCs w:val="24"/>
        </w:rPr>
        <w:t>Grant title: DoD USAMRMC FY18-FY22 Broad Agency Announcement for Extramural Medical Research</w:t>
      </w:r>
    </w:p>
    <w:p w14:paraId="71252815" w14:textId="34E878C8" w:rsidR="005C2258" w:rsidRPr="00F456FD" w:rsidRDefault="0053547E" w:rsidP="00005075">
      <w:pPr>
        <w:spacing w:line="240" w:lineRule="auto"/>
        <w:jc w:val="both"/>
        <w:rPr>
          <w:rFonts w:ascii="Times New Roman" w:hAnsi="Times New Roman" w:cs="Times New Roman"/>
          <w:sz w:val="24"/>
          <w:szCs w:val="24"/>
        </w:rPr>
      </w:pPr>
      <w:r w:rsidRPr="0053547E">
        <w:rPr>
          <w:rFonts w:ascii="Times New Roman" w:hAnsi="Times New Roman" w:cs="Times New Roman"/>
          <w:sz w:val="24"/>
          <w:szCs w:val="24"/>
        </w:rPr>
        <w:t xml:space="preserve">BAA: W81XWH18SBAA1 </w:t>
      </w:r>
    </w:p>
    <w:sectPr w:rsidR="005C2258" w:rsidRPr="00F456FD" w:rsidSect="00111046">
      <w:head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Nguyen" w:date="2019-12-05T20:16:00Z" w:initials="VN">
    <w:p w14:paraId="15CCCB4C" w14:textId="6E1910B9" w:rsidR="00136B3D" w:rsidRDefault="00136B3D">
      <w:pPr>
        <w:pStyle w:val="CommentText"/>
      </w:pPr>
      <w:r>
        <w:rPr>
          <w:rStyle w:val="CommentReference"/>
        </w:rPr>
        <w:annotationRef/>
      </w:r>
      <w:r>
        <w:t>Maybe different word than solution? I feel like when I see the word I’m like “oh wait what was the issue?” which wasn’t stated very explicitly before</w:t>
      </w:r>
    </w:p>
  </w:comment>
  <w:comment w:id="1" w:author="Vanessa Nguyen" w:date="2019-12-05T20:19:00Z" w:initials="VN">
    <w:p w14:paraId="52A37BB2" w14:textId="74ED8274" w:rsidR="00136B3D" w:rsidRDefault="00136B3D">
      <w:pPr>
        <w:pStyle w:val="CommentText"/>
      </w:pPr>
      <w:r>
        <w:rPr>
          <w:rStyle w:val="CommentReference"/>
        </w:rPr>
        <w:annotationRef/>
      </w:r>
      <w:r>
        <w:t>This feels awkward, and a little unnecessary since you just mentioned that opioid abuse was a problem in the previous sentence</w:t>
      </w:r>
    </w:p>
  </w:comment>
  <w:comment w:id="3" w:author="Vanessa Nguyen" w:date="2019-12-05T20:23:00Z" w:initials="VN">
    <w:p w14:paraId="56B299F2" w14:textId="5A5BE956" w:rsidR="00136B3D" w:rsidRDefault="00136B3D">
      <w:pPr>
        <w:pStyle w:val="CommentText"/>
      </w:pPr>
      <w:r>
        <w:rPr>
          <w:rStyle w:val="CommentReference"/>
        </w:rPr>
        <w:annotationRef/>
      </w:r>
      <w:r>
        <w:t>Tense change, will be?</w:t>
      </w:r>
    </w:p>
  </w:comment>
  <w:comment w:id="4" w:author="Vanessa Nguyen" w:date="2019-12-05T20:24:00Z" w:initials="VN">
    <w:p w14:paraId="612FCCD6" w14:textId="4220A96F" w:rsidR="00136B3D" w:rsidRDefault="00136B3D">
      <w:pPr>
        <w:pStyle w:val="CommentText"/>
      </w:pPr>
      <w:r>
        <w:rPr>
          <w:rStyle w:val="CommentReference"/>
        </w:rPr>
        <w:annotationRef/>
      </w:r>
      <w:r>
        <w:t>This sentence is v long, maybe break into two</w:t>
      </w:r>
    </w:p>
  </w:comment>
  <w:comment w:id="5" w:author="Vanessa Nguyen" w:date="2019-12-05T20:25:00Z" w:initials="VN">
    <w:p w14:paraId="7A10EEDF" w14:textId="590A530E" w:rsidR="00136B3D" w:rsidRDefault="00136B3D">
      <w:pPr>
        <w:pStyle w:val="CommentText"/>
      </w:pPr>
      <w:r>
        <w:rPr>
          <w:rStyle w:val="CommentReference"/>
        </w:rPr>
        <w:annotationRef/>
      </w:r>
      <w:r>
        <w:t>Infer? Since this isn’t a predictive task</w:t>
      </w:r>
    </w:p>
  </w:comment>
  <w:comment w:id="6" w:author="Vanessa Nguyen" w:date="2019-12-05T20:26:00Z" w:initials="VN">
    <w:p w14:paraId="7C2117E6" w14:textId="3910D983" w:rsidR="00136B3D" w:rsidRDefault="00136B3D">
      <w:pPr>
        <w:pStyle w:val="CommentText"/>
      </w:pPr>
      <w:r>
        <w:rPr>
          <w:rStyle w:val="CommentReference"/>
        </w:rPr>
        <w:annotationRef/>
      </w:r>
      <w:r>
        <w:t>This sentence doesn’t do much</w:t>
      </w:r>
    </w:p>
  </w:comment>
  <w:comment w:id="7" w:author="Vanessa Nguyen" w:date="2019-12-05T20:27:00Z" w:initials="VN">
    <w:p w14:paraId="56753BF9" w14:textId="72BED961" w:rsidR="00136B3D" w:rsidRDefault="00136B3D">
      <w:pPr>
        <w:pStyle w:val="CommentText"/>
      </w:pPr>
      <w:r>
        <w:rPr>
          <w:rStyle w:val="CommentReference"/>
        </w:rPr>
        <w:annotationRef/>
      </w:r>
      <w:r>
        <w:t>I feel like this part shoots you in the foot because it sounds like you’re not doing anything novel</w:t>
      </w:r>
    </w:p>
  </w:comment>
  <w:comment w:id="8" w:author="Vanessa Nguyen" w:date="2019-12-05T20:29:00Z" w:initials="VN">
    <w:p w14:paraId="1EA658E6" w14:textId="238905FC" w:rsidR="00136B3D" w:rsidRDefault="00136B3D">
      <w:pPr>
        <w:pStyle w:val="CommentText"/>
      </w:pPr>
      <w:r>
        <w:rPr>
          <w:rStyle w:val="CommentReference"/>
        </w:rPr>
        <w:annotationRef/>
      </w:r>
      <w:r>
        <w:t>My main question here is how will your data be significant if many other similar studies have been done but there’s still no agreement on what is related to pain. Like why will yours be superior instead of another voice in a collective that doesn’t agree?</w:t>
      </w:r>
    </w:p>
  </w:comment>
  <w:comment w:id="9" w:author="Vanessa Nguyen" w:date="2019-12-05T20:29:00Z" w:initials="VN">
    <w:p w14:paraId="5AB74A45" w14:textId="1F093398" w:rsidR="00136B3D" w:rsidRDefault="00136B3D">
      <w:pPr>
        <w:pStyle w:val="CommentText"/>
      </w:pPr>
      <w:r>
        <w:rPr>
          <w:rStyle w:val="CommentReference"/>
        </w:rPr>
        <w:annotationRef/>
      </w:r>
      <w:r>
        <w:t>Infer? Identify?</w:t>
      </w:r>
    </w:p>
  </w:comment>
  <w:comment w:id="10" w:author="Vanessa Nguyen" w:date="2019-12-05T20:30:00Z" w:initials="VN">
    <w:p w14:paraId="71B3BC78" w14:textId="482C61B8" w:rsidR="00136B3D" w:rsidRDefault="00136B3D">
      <w:pPr>
        <w:pStyle w:val="CommentText"/>
      </w:pPr>
      <w:r>
        <w:rPr>
          <w:rStyle w:val="CommentReference"/>
        </w:rPr>
        <w:annotationRef/>
      </w:r>
      <w:r>
        <w:t>Passive</w:t>
      </w:r>
    </w:p>
  </w:comment>
  <w:comment w:id="11" w:author="Vanessa Nguyen" w:date="2019-12-05T20:30:00Z" w:initials="VN">
    <w:p w14:paraId="69ADA7F5" w14:textId="39990716" w:rsidR="00136B3D" w:rsidRDefault="00136B3D">
      <w:pPr>
        <w:pStyle w:val="CommentText"/>
      </w:pPr>
      <w:r>
        <w:rPr>
          <w:rStyle w:val="CommentReference"/>
        </w:rPr>
        <w:annotationRef/>
      </w:r>
      <w:r>
        <w:t>“</w:t>
      </w:r>
      <w:proofErr w:type="gramStart"/>
      <w:r>
        <w:t>will</w:t>
      </w:r>
      <w:proofErr w:type="gramEnd"/>
      <w:r>
        <w:t xml:space="preserve"> be will”? </w:t>
      </w:r>
      <w:proofErr w:type="gramStart"/>
      <w:r>
        <w:t>you</w:t>
      </w:r>
      <w:proofErr w:type="gramEnd"/>
      <w:r>
        <w:t xml:space="preserve"> have an extra word here I think</w:t>
      </w:r>
    </w:p>
  </w:comment>
  <w:comment w:id="12" w:author="Vanessa Nguyen" w:date="2019-12-05T20:31:00Z" w:initials="VN">
    <w:p w14:paraId="3EB1A25F" w14:textId="1666A541" w:rsidR="00136B3D" w:rsidRDefault="00136B3D">
      <w:pPr>
        <w:pStyle w:val="CommentText"/>
      </w:pPr>
      <w:r>
        <w:rPr>
          <w:rStyle w:val="CommentReference"/>
        </w:rPr>
        <w:annotationRef/>
      </w:r>
      <w:r>
        <w:t>How will you use these methods? What will they tell you? I’m left wanting more from your proposed analysis</w:t>
      </w:r>
    </w:p>
  </w:comment>
  <w:comment w:id="13" w:author="Vanessa Nguyen" w:date="2019-12-05T20:32:00Z" w:initials="VN">
    <w:p w14:paraId="7ADE7F3C" w14:textId="3002737A" w:rsidR="00136B3D" w:rsidRDefault="00136B3D">
      <w:pPr>
        <w:pStyle w:val="CommentText"/>
      </w:pPr>
      <w:r>
        <w:rPr>
          <w:rStyle w:val="CommentReference"/>
        </w:rPr>
        <w:annotationRef/>
      </w:r>
      <w:r>
        <w:t>You may want to defend your use of a linear regression here since many biological signals are nonlinear</w:t>
      </w:r>
    </w:p>
  </w:comment>
  <w:comment w:id="14" w:author="Vanessa Nguyen" w:date="2019-12-05T20:32:00Z" w:initials="VN">
    <w:p w14:paraId="6914DCCB" w14:textId="7697A31A" w:rsidR="00136B3D" w:rsidRDefault="00136B3D">
      <w:pPr>
        <w:pStyle w:val="CommentText"/>
      </w:pPr>
      <w:r>
        <w:rPr>
          <w:rStyle w:val="CommentReference"/>
        </w:rPr>
        <w:annotationRef/>
      </w:r>
      <w:r>
        <w:t>How will you compare them?</w:t>
      </w:r>
    </w:p>
  </w:comment>
  <w:comment w:id="15" w:author="Vanessa Nguyen" w:date="2019-12-05T20:33:00Z" w:initials="VN">
    <w:p w14:paraId="32591FF2" w14:textId="39E9AC45" w:rsidR="00136B3D" w:rsidRDefault="00136B3D">
      <w:pPr>
        <w:pStyle w:val="CommentText"/>
      </w:pPr>
      <w:r>
        <w:rPr>
          <w:rStyle w:val="CommentReference"/>
        </w:rPr>
        <w:annotationRef/>
      </w:r>
      <w:r>
        <w:t>Is there another more powerful way you could validate your performance?</w:t>
      </w:r>
    </w:p>
  </w:comment>
  <w:comment w:id="16" w:author="Vanessa Nguyen" w:date="2019-12-05T20:34:00Z" w:initials="VN">
    <w:p w14:paraId="01EDB9F1" w14:textId="6511B21A" w:rsidR="0082344C" w:rsidRDefault="0082344C">
      <w:pPr>
        <w:pStyle w:val="CommentText"/>
      </w:pPr>
      <w:r>
        <w:rPr>
          <w:rStyle w:val="CommentReference"/>
        </w:rPr>
        <w:annotationRef/>
      </w:r>
      <w:r>
        <w:t>Emphasize that not just for this study but for future related studies this is impactful</w:t>
      </w:r>
    </w:p>
  </w:comment>
  <w:comment w:id="18" w:author="Vanessa Nguyen" w:date="2019-12-05T20:35:00Z" w:initials="VN">
    <w:p w14:paraId="72EA6A8E" w14:textId="506B8AF1" w:rsidR="0082344C" w:rsidRDefault="0082344C">
      <w:pPr>
        <w:pStyle w:val="CommentText"/>
      </w:pPr>
      <w:r>
        <w:rPr>
          <w:rStyle w:val="CommentReference"/>
        </w:rPr>
        <w:annotationRef/>
      </w:r>
      <w:r>
        <w:t>What kind of analysis specifically?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D7F65" w14:textId="77777777" w:rsidR="00136B3D" w:rsidRDefault="00136B3D" w:rsidP="00371940">
      <w:pPr>
        <w:spacing w:after="0" w:line="240" w:lineRule="auto"/>
      </w:pPr>
      <w:r>
        <w:separator/>
      </w:r>
    </w:p>
  </w:endnote>
  <w:endnote w:type="continuationSeparator" w:id="0">
    <w:p w14:paraId="12A0E6F7" w14:textId="77777777" w:rsidR="00136B3D" w:rsidRDefault="00136B3D" w:rsidP="0037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7C90B" w14:textId="77777777" w:rsidR="00136B3D" w:rsidRDefault="00136B3D" w:rsidP="00371940">
      <w:pPr>
        <w:spacing w:after="0" w:line="240" w:lineRule="auto"/>
      </w:pPr>
      <w:r>
        <w:separator/>
      </w:r>
    </w:p>
  </w:footnote>
  <w:footnote w:type="continuationSeparator" w:id="0">
    <w:p w14:paraId="6A1702DE" w14:textId="77777777" w:rsidR="00136B3D" w:rsidRDefault="00136B3D" w:rsidP="003719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21741" w14:textId="376BDFD0" w:rsidR="00136B3D" w:rsidRDefault="00136B3D" w:rsidP="00E01123">
    <w:pPr>
      <w:tabs>
        <w:tab w:val="right" w:pos="10800"/>
      </w:tabs>
      <w:spacing w:after="0"/>
      <w:rPr>
        <w:rFonts w:ascii="Times New Roman" w:hAnsi="Times New Roman" w:cs="Times New Roman"/>
        <w:sz w:val="24"/>
        <w:szCs w:val="24"/>
      </w:rPr>
    </w:pPr>
    <w:r>
      <w:rPr>
        <w:rFonts w:ascii="Times New Roman" w:hAnsi="Times New Roman" w:cs="Times New Roman"/>
        <w:sz w:val="24"/>
        <w:szCs w:val="24"/>
      </w:rPr>
      <w:t>Application for NDSEG Fellowship Program 2019</w:t>
    </w:r>
    <w:r>
      <w:rPr>
        <w:rFonts w:ascii="Times New Roman" w:hAnsi="Times New Roman" w:cs="Times New Roman"/>
        <w:sz w:val="24"/>
        <w:szCs w:val="24"/>
      </w:rPr>
      <w:tab/>
      <w:t>Samantha H. Sun</w:t>
    </w:r>
  </w:p>
  <w:p w14:paraId="4076021C" w14:textId="2F7371EE" w:rsidR="00136B3D" w:rsidRPr="00371940" w:rsidRDefault="00136B3D" w:rsidP="00E13732">
    <w:pPr>
      <w:spacing w:line="240" w:lineRule="auto"/>
      <w:jc w:val="both"/>
      <w:rPr>
        <w:rFonts w:ascii="Times New Roman" w:hAnsi="Times New Roman" w:cs="Times New Roman"/>
        <w:sz w:val="24"/>
        <w:szCs w:val="24"/>
      </w:rPr>
    </w:pPr>
    <w:r w:rsidRPr="0053547E">
      <w:rPr>
        <w:rFonts w:ascii="Times New Roman" w:hAnsi="Times New Roman" w:cs="Times New Roman"/>
        <w:sz w:val="24"/>
        <w:szCs w:val="24"/>
      </w:rPr>
      <w:t xml:space="preserve">BAA: W81XWH18SBAA1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B2E"/>
    <w:multiLevelType w:val="hybridMultilevel"/>
    <w:tmpl w:val="319A28B8"/>
    <w:lvl w:ilvl="0" w:tplc="69FC59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CD06DA"/>
    <w:multiLevelType w:val="hybridMultilevel"/>
    <w:tmpl w:val="E46ED006"/>
    <w:lvl w:ilvl="0" w:tplc="A12C8EF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A5216"/>
    <w:multiLevelType w:val="hybridMultilevel"/>
    <w:tmpl w:val="DC44CAC4"/>
    <w:lvl w:ilvl="0" w:tplc="312A8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A2"/>
    <w:rsid w:val="00000D6D"/>
    <w:rsid w:val="00005075"/>
    <w:rsid w:val="00016F42"/>
    <w:rsid w:val="00025278"/>
    <w:rsid w:val="00025989"/>
    <w:rsid w:val="00031387"/>
    <w:rsid w:val="00032890"/>
    <w:rsid w:val="000368C0"/>
    <w:rsid w:val="000372DD"/>
    <w:rsid w:val="00064E5C"/>
    <w:rsid w:val="00074257"/>
    <w:rsid w:val="000950A2"/>
    <w:rsid w:val="000B5461"/>
    <w:rsid w:val="000D1830"/>
    <w:rsid w:val="000E48E7"/>
    <w:rsid w:val="00111046"/>
    <w:rsid w:val="00132B79"/>
    <w:rsid w:val="001334D1"/>
    <w:rsid w:val="00136B3D"/>
    <w:rsid w:val="00143301"/>
    <w:rsid w:val="00146C8B"/>
    <w:rsid w:val="001538CC"/>
    <w:rsid w:val="00155E45"/>
    <w:rsid w:val="00161968"/>
    <w:rsid w:val="00165BC5"/>
    <w:rsid w:val="00166708"/>
    <w:rsid w:val="0019381E"/>
    <w:rsid w:val="00196ABA"/>
    <w:rsid w:val="001A1D77"/>
    <w:rsid w:val="001D6785"/>
    <w:rsid w:val="001E01CA"/>
    <w:rsid w:val="001F77B3"/>
    <w:rsid w:val="002031B7"/>
    <w:rsid w:val="00222D1D"/>
    <w:rsid w:val="00226172"/>
    <w:rsid w:val="00234B53"/>
    <w:rsid w:val="00275112"/>
    <w:rsid w:val="00275CD4"/>
    <w:rsid w:val="00286A2F"/>
    <w:rsid w:val="00297887"/>
    <w:rsid w:val="002A2CFB"/>
    <w:rsid w:val="002B1134"/>
    <w:rsid w:val="002B77CF"/>
    <w:rsid w:val="002C2483"/>
    <w:rsid w:val="002D03DA"/>
    <w:rsid w:val="002D48A8"/>
    <w:rsid w:val="002F30DA"/>
    <w:rsid w:val="002F717C"/>
    <w:rsid w:val="00305AC4"/>
    <w:rsid w:val="0031061C"/>
    <w:rsid w:val="003125EF"/>
    <w:rsid w:val="00347FB1"/>
    <w:rsid w:val="0036390D"/>
    <w:rsid w:val="003658C3"/>
    <w:rsid w:val="00371940"/>
    <w:rsid w:val="003821D7"/>
    <w:rsid w:val="003872A2"/>
    <w:rsid w:val="003875FE"/>
    <w:rsid w:val="00394A20"/>
    <w:rsid w:val="003B0675"/>
    <w:rsid w:val="003D0E12"/>
    <w:rsid w:val="003E7170"/>
    <w:rsid w:val="003E732A"/>
    <w:rsid w:val="003E76A9"/>
    <w:rsid w:val="00421B3E"/>
    <w:rsid w:val="00433EDA"/>
    <w:rsid w:val="00442559"/>
    <w:rsid w:val="00444630"/>
    <w:rsid w:val="00446572"/>
    <w:rsid w:val="00462247"/>
    <w:rsid w:val="00473BBA"/>
    <w:rsid w:val="00481D1D"/>
    <w:rsid w:val="004C387F"/>
    <w:rsid w:val="004C41C4"/>
    <w:rsid w:val="004C7A8B"/>
    <w:rsid w:val="004D2189"/>
    <w:rsid w:val="004D5D48"/>
    <w:rsid w:val="004F3EE7"/>
    <w:rsid w:val="00500142"/>
    <w:rsid w:val="00500B25"/>
    <w:rsid w:val="00534B82"/>
    <w:rsid w:val="0053547E"/>
    <w:rsid w:val="00535C8C"/>
    <w:rsid w:val="00535D78"/>
    <w:rsid w:val="0055333E"/>
    <w:rsid w:val="005637CE"/>
    <w:rsid w:val="005740D5"/>
    <w:rsid w:val="00576975"/>
    <w:rsid w:val="0058186F"/>
    <w:rsid w:val="005C2258"/>
    <w:rsid w:val="005C6E3F"/>
    <w:rsid w:val="005E17B3"/>
    <w:rsid w:val="0061645E"/>
    <w:rsid w:val="00621A97"/>
    <w:rsid w:val="00634D3B"/>
    <w:rsid w:val="006355C1"/>
    <w:rsid w:val="00636556"/>
    <w:rsid w:val="00640F1F"/>
    <w:rsid w:val="00641E63"/>
    <w:rsid w:val="00644E7E"/>
    <w:rsid w:val="0065422A"/>
    <w:rsid w:val="006601C9"/>
    <w:rsid w:val="00661F3F"/>
    <w:rsid w:val="006C0294"/>
    <w:rsid w:val="006C0BFB"/>
    <w:rsid w:val="006D2743"/>
    <w:rsid w:val="006E0471"/>
    <w:rsid w:val="006E0EB0"/>
    <w:rsid w:val="006F1983"/>
    <w:rsid w:val="006F4765"/>
    <w:rsid w:val="00716841"/>
    <w:rsid w:val="00717F7C"/>
    <w:rsid w:val="007224E8"/>
    <w:rsid w:val="007366F5"/>
    <w:rsid w:val="00737787"/>
    <w:rsid w:val="0075053C"/>
    <w:rsid w:val="00766617"/>
    <w:rsid w:val="00767954"/>
    <w:rsid w:val="00787075"/>
    <w:rsid w:val="00791D9C"/>
    <w:rsid w:val="007A095B"/>
    <w:rsid w:val="007B2BF4"/>
    <w:rsid w:val="007C338C"/>
    <w:rsid w:val="007D1734"/>
    <w:rsid w:val="007F0DA4"/>
    <w:rsid w:val="0082344C"/>
    <w:rsid w:val="0082762C"/>
    <w:rsid w:val="00834D8A"/>
    <w:rsid w:val="00847BDF"/>
    <w:rsid w:val="0086414D"/>
    <w:rsid w:val="00867A06"/>
    <w:rsid w:val="0087090C"/>
    <w:rsid w:val="00875429"/>
    <w:rsid w:val="008754EA"/>
    <w:rsid w:val="00881C47"/>
    <w:rsid w:val="008851FC"/>
    <w:rsid w:val="00887A4D"/>
    <w:rsid w:val="00891A8D"/>
    <w:rsid w:val="00891ECE"/>
    <w:rsid w:val="0089332C"/>
    <w:rsid w:val="008967C4"/>
    <w:rsid w:val="008B0A05"/>
    <w:rsid w:val="008B3688"/>
    <w:rsid w:val="008D6D76"/>
    <w:rsid w:val="008D7AFF"/>
    <w:rsid w:val="008E4F19"/>
    <w:rsid w:val="00917471"/>
    <w:rsid w:val="0092795F"/>
    <w:rsid w:val="0093302F"/>
    <w:rsid w:val="0094072D"/>
    <w:rsid w:val="00942EBF"/>
    <w:rsid w:val="00964AF1"/>
    <w:rsid w:val="00971654"/>
    <w:rsid w:val="00975C41"/>
    <w:rsid w:val="0098369A"/>
    <w:rsid w:val="0098634B"/>
    <w:rsid w:val="009B2787"/>
    <w:rsid w:val="009B4FA6"/>
    <w:rsid w:val="009C10EF"/>
    <w:rsid w:val="009C1497"/>
    <w:rsid w:val="009D07F1"/>
    <w:rsid w:val="009D2288"/>
    <w:rsid w:val="009D5C6A"/>
    <w:rsid w:val="009E234D"/>
    <w:rsid w:val="00A03228"/>
    <w:rsid w:val="00A20860"/>
    <w:rsid w:val="00A27070"/>
    <w:rsid w:val="00A36C21"/>
    <w:rsid w:val="00A463C3"/>
    <w:rsid w:val="00A541C0"/>
    <w:rsid w:val="00A762B7"/>
    <w:rsid w:val="00A93DAC"/>
    <w:rsid w:val="00AA5D71"/>
    <w:rsid w:val="00AD0B5E"/>
    <w:rsid w:val="00B11180"/>
    <w:rsid w:val="00B24FC2"/>
    <w:rsid w:val="00B339D4"/>
    <w:rsid w:val="00B75809"/>
    <w:rsid w:val="00B77C80"/>
    <w:rsid w:val="00B83B7E"/>
    <w:rsid w:val="00B91A15"/>
    <w:rsid w:val="00B973D9"/>
    <w:rsid w:val="00BC1FDA"/>
    <w:rsid w:val="00BC321D"/>
    <w:rsid w:val="00BC3AF8"/>
    <w:rsid w:val="00BD14D8"/>
    <w:rsid w:val="00BD228D"/>
    <w:rsid w:val="00BD2CE1"/>
    <w:rsid w:val="00BE3486"/>
    <w:rsid w:val="00BF2EB2"/>
    <w:rsid w:val="00BF5647"/>
    <w:rsid w:val="00C1595E"/>
    <w:rsid w:val="00C17EDF"/>
    <w:rsid w:val="00C20AA2"/>
    <w:rsid w:val="00C33B09"/>
    <w:rsid w:val="00C35D35"/>
    <w:rsid w:val="00C3786A"/>
    <w:rsid w:val="00C44337"/>
    <w:rsid w:val="00C60488"/>
    <w:rsid w:val="00C9110F"/>
    <w:rsid w:val="00C97FA1"/>
    <w:rsid w:val="00CA1411"/>
    <w:rsid w:val="00CA56B2"/>
    <w:rsid w:val="00CA683B"/>
    <w:rsid w:val="00CB7E9E"/>
    <w:rsid w:val="00CD6151"/>
    <w:rsid w:val="00CF35A5"/>
    <w:rsid w:val="00CF3B02"/>
    <w:rsid w:val="00CF7A00"/>
    <w:rsid w:val="00D104C4"/>
    <w:rsid w:val="00D1321A"/>
    <w:rsid w:val="00D14898"/>
    <w:rsid w:val="00D24F29"/>
    <w:rsid w:val="00D27CA1"/>
    <w:rsid w:val="00D521BE"/>
    <w:rsid w:val="00D63EB5"/>
    <w:rsid w:val="00DA3E56"/>
    <w:rsid w:val="00DC7EB5"/>
    <w:rsid w:val="00DD2356"/>
    <w:rsid w:val="00DE1B50"/>
    <w:rsid w:val="00DF0A6F"/>
    <w:rsid w:val="00E01123"/>
    <w:rsid w:val="00E13732"/>
    <w:rsid w:val="00E168CB"/>
    <w:rsid w:val="00E25F1A"/>
    <w:rsid w:val="00E57F06"/>
    <w:rsid w:val="00E67BB9"/>
    <w:rsid w:val="00E70750"/>
    <w:rsid w:val="00E910E8"/>
    <w:rsid w:val="00EC6820"/>
    <w:rsid w:val="00EE1B1E"/>
    <w:rsid w:val="00EF0186"/>
    <w:rsid w:val="00F049CE"/>
    <w:rsid w:val="00F052F7"/>
    <w:rsid w:val="00F130F3"/>
    <w:rsid w:val="00F26945"/>
    <w:rsid w:val="00F37129"/>
    <w:rsid w:val="00F453CD"/>
    <w:rsid w:val="00F456FD"/>
    <w:rsid w:val="00F61631"/>
    <w:rsid w:val="00F62FDF"/>
    <w:rsid w:val="00F775EF"/>
    <w:rsid w:val="00F85DF3"/>
    <w:rsid w:val="00F86A50"/>
    <w:rsid w:val="00FA3091"/>
    <w:rsid w:val="00FA6015"/>
    <w:rsid w:val="00FB242D"/>
    <w:rsid w:val="00FB2EC0"/>
    <w:rsid w:val="00FC3568"/>
    <w:rsid w:val="00FE272D"/>
    <w:rsid w:val="00FE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2E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A2"/>
    <w:pPr>
      <w:spacing w:after="160" w:line="259" w:lineRule="auto"/>
    </w:pPr>
    <w:rPr>
      <w:rFonts w:eastAsiaTheme="minorEastAsia"/>
      <w:sz w:val="22"/>
      <w:szCs w:val="22"/>
      <w:lang w:eastAsia="zh-CN"/>
    </w:rPr>
  </w:style>
  <w:style w:type="paragraph" w:styleId="Heading1">
    <w:name w:val="heading 1"/>
    <w:basedOn w:val="Normal"/>
    <w:next w:val="Normal"/>
    <w:link w:val="Heading1Char"/>
    <w:uiPriority w:val="9"/>
    <w:qFormat/>
    <w:rsid w:val="00387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0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A2"/>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3872A2"/>
    <w:rPr>
      <w:rFonts w:asciiTheme="majorHAnsi" w:eastAsiaTheme="majorEastAsia" w:hAnsiTheme="majorHAnsi" w:cstheme="majorBidi"/>
      <w:color w:val="2F5496" w:themeColor="accent1" w:themeShade="BF"/>
      <w:sz w:val="26"/>
      <w:szCs w:val="26"/>
      <w:lang w:eastAsia="zh-CN"/>
    </w:rPr>
  </w:style>
  <w:style w:type="paragraph" w:styleId="ListParagraph">
    <w:name w:val="List Paragraph"/>
    <w:basedOn w:val="Normal"/>
    <w:uiPriority w:val="34"/>
    <w:qFormat/>
    <w:rsid w:val="003872A2"/>
    <w:pPr>
      <w:ind w:left="720"/>
      <w:contextualSpacing/>
    </w:pPr>
  </w:style>
  <w:style w:type="character" w:styleId="Hyperlink">
    <w:name w:val="Hyperlink"/>
    <w:basedOn w:val="DefaultParagraphFont"/>
    <w:uiPriority w:val="99"/>
    <w:semiHidden/>
    <w:unhideWhenUsed/>
    <w:rsid w:val="003872A2"/>
    <w:rPr>
      <w:color w:val="0000FF"/>
      <w:u w:val="single"/>
    </w:rPr>
  </w:style>
  <w:style w:type="character" w:styleId="CommentReference">
    <w:name w:val="annotation reference"/>
    <w:basedOn w:val="DefaultParagraphFont"/>
    <w:uiPriority w:val="99"/>
    <w:semiHidden/>
    <w:unhideWhenUsed/>
    <w:rsid w:val="003872A2"/>
    <w:rPr>
      <w:sz w:val="16"/>
      <w:szCs w:val="16"/>
    </w:rPr>
  </w:style>
  <w:style w:type="paragraph" w:styleId="CommentText">
    <w:name w:val="annotation text"/>
    <w:basedOn w:val="Normal"/>
    <w:link w:val="CommentTextChar"/>
    <w:uiPriority w:val="99"/>
    <w:semiHidden/>
    <w:unhideWhenUsed/>
    <w:rsid w:val="003872A2"/>
    <w:pPr>
      <w:spacing w:line="240" w:lineRule="auto"/>
    </w:pPr>
    <w:rPr>
      <w:sz w:val="20"/>
      <w:szCs w:val="20"/>
    </w:rPr>
  </w:style>
  <w:style w:type="character" w:customStyle="1" w:styleId="CommentTextChar">
    <w:name w:val="Comment Text Char"/>
    <w:basedOn w:val="DefaultParagraphFont"/>
    <w:link w:val="CommentText"/>
    <w:uiPriority w:val="99"/>
    <w:semiHidden/>
    <w:rsid w:val="003872A2"/>
    <w:rPr>
      <w:rFonts w:eastAsiaTheme="minorEastAsia"/>
      <w:sz w:val="20"/>
      <w:szCs w:val="20"/>
      <w:lang w:eastAsia="zh-CN"/>
    </w:rPr>
  </w:style>
  <w:style w:type="paragraph" w:styleId="BalloonText">
    <w:name w:val="Balloon Text"/>
    <w:basedOn w:val="Normal"/>
    <w:link w:val="BalloonTextChar"/>
    <w:uiPriority w:val="99"/>
    <w:semiHidden/>
    <w:unhideWhenUsed/>
    <w:rsid w:val="003872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2A2"/>
    <w:rPr>
      <w:rFonts w:ascii="Times New Roman" w:eastAsiaTheme="minorEastAsia" w:hAnsi="Times New Roman" w:cs="Times New Roman"/>
      <w:sz w:val="18"/>
      <w:szCs w:val="18"/>
      <w:lang w:eastAsia="zh-CN"/>
    </w:rPr>
  </w:style>
  <w:style w:type="paragraph" w:styleId="CommentSubject">
    <w:name w:val="annotation subject"/>
    <w:basedOn w:val="CommentText"/>
    <w:next w:val="CommentText"/>
    <w:link w:val="CommentSubjectChar"/>
    <w:uiPriority w:val="99"/>
    <w:semiHidden/>
    <w:unhideWhenUsed/>
    <w:rsid w:val="003B0675"/>
    <w:rPr>
      <w:b/>
      <w:bCs/>
    </w:rPr>
  </w:style>
  <w:style w:type="character" w:customStyle="1" w:styleId="CommentSubjectChar">
    <w:name w:val="Comment Subject Char"/>
    <w:basedOn w:val="CommentTextChar"/>
    <w:link w:val="CommentSubject"/>
    <w:uiPriority w:val="99"/>
    <w:semiHidden/>
    <w:rsid w:val="003B0675"/>
    <w:rPr>
      <w:rFonts w:eastAsiaTheme="minorEastAsia"/>
      <w:b/>
      <w:bCs/>
      <w:sz w:val="20"/>
      <w:szCs w:val="20"/>
      <w:lang w:eastAsia="zh-CN"/>
    </w:rPr>
  </w:style>
  <w:style w:type="character" w:styleId="PlaceholderText">
    <w:name w:val="Placeholder Text"/>
    <w:basedOn w:val="DefaultParagraphFont"/>
    <w:uiPriority w:val="99"/>
    <w:semiHidden/>
    <w:rsid w:val="004C7A8B"/>
    <w:rPr>
      <w:color w:val="808080"/>
    </w:rPr>
  </w:style>
  <w:style w:type="character" w:customStyle="1" w:styleId="Heading3Char">
    <w:name w:val="Heading 3 Char"/>
    <w:basedOn w:val="DefaultParagraphFont"/>
    <w:link w:val="Heading3"/>
    <w:uiPriority w:val="9"/>
    <w:semiHidden/>
    <w:rsid w:val="006C0BFB"/>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371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40"/>
    <w:rPr>
      <w:rFonts w:eastAsiaTheme="minorEastAsia"/>
      <w:sz w:val="22"/>
      <w:szCs w:val="22"/>
      <w:lang w:eastAsia="zh-CN"/>
    </w:rPr>
  </w:style>
  <w:style w:type="paragraph" w:styleId="Footer">
    <w:name w:val="footer"/>
    <w:basedOn w:val="Normal"/>
    <w:link w:val="FooterChar"/>
    <w:uiPriority w:val="99"/>
    <w:unhideWhenUsed/>
    <w:rsid w:val="00371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40"/>
    <w:rPr>
      <w:rFonts w:eastAsiaTheme="minorEastAsia"/>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A2"/>
    <w:pPr>
      <w:spacing w:after="160" w:line="259" w:lineRule="auto"/>
    </w:pPr>
    <w:rPr>
      <w:rFonts w:eastAsiaTheme="minorEastAsia"/>
      <w:sz w:val="22"/>
      <w:szCs w:val="22"/>
      <w:lang w:eastAsia="zh-CN"/>
    </w:rPr>
  </w:style>
  <w:style w:type="paragraph" w:styleId="Heading1">
    <w:name w:val="heading 1"/>
    <w:basedOn w:val="Normal"/>
    <w:next w:val="Normal"/>
    <w:link w:val="Heading1Char"/>
    <w:uiPriority w:val="9"/>
    <w:qFormat/>
    <w:rsid w:val="00387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0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A2"/>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3872A2"/>
    <w:rPr>
      <w:rFonts w:asciiTheme="majorHAnsi" w:eastAsiaTheme="majorEastAsia" w:hAnsiTheme="majorHAnsi" w:cstheme="majorBidi"/>
      <w:color w:val="2F5496" w:themeColor="accent1" w:themeShade="BF"/>
      <w:sz w:val="26"/>
      <w:szCs w:val="26"/>
      <w:lang w:eastAsia="zh-CN"/>
    </w:rPr>
  </w:style>
  <w:style w:type="paragraph" w:styleId="ListParagraph">
    <w:name w:val="List Paragraph"/>
    <w:basedOn w:val="Normal"/>
    <w:uiPriority w:val="34"/>
    <w:qFormat/>
    <w:rsid w:val="003872A2"/>
    <w:pPr>
      <w:ind w:left="720"/>
      <w:contextualSpacing/>
    </w:pPr>
  </w:style>
  <w:style w:type="character" w:styleId="Hyperlink">
    <w:name w:val="Hyperlink"/>
    <w:basedOn w:val="DefaultParagraphFont"/>
    <w:uiPriority w:val="99"/>
    <w:semiHidden/>
    <w:unhideWhenUsed/>
    <w:rsid w:val="003872A2"/>
    <w:rPr>
      <w:color w:val="0000FF"/>
      <w:u w:val="single"/>
    </w:rPr>
  </w:style>
  <w:style w:type="character" w:styleId="CommentReference">
    <w:name w:val="annotation reference"/>
    <w:basedOn w:val="DefaultParagraphFont"/>
    <w:uiPriority w:val="99"/>
    <w:semiHidden/>
    <w:unhideWhenUsed/>
    <w:rsid w:val="003872A2"/>
    <w:rPr>
      <w:sz w:val="16"/>
      <w:szCs w:val="16"/>
    </w:rPr>
  </w:style>
  <w:style w:type="paragraph" w:styleId="CommentText">
    <w:name w:val="annotation text"/>
    <w:basedOn w:val="Normal"/>
    <w:link w:val="CommentTextChar"/>
    <w:uiPriority w:val="99"/>
    <w:semiHidden/>
    <w:unhideWhenUsed/>
    <w:rsid w:val="003872A2"/>
    <w:pPr>
      <w:spacing w:line="240" w:lineRule="auto"/>
    </w:pPr>
    <w:rPr>
      <w:sz w:val="20"/>
      <w:szCs w:val="20"/>
    </w:rPr>
  </w:style>
  <w:style w:type="character" w:customStyle="1" w:styleId="CommentTextChar">
    <w:name w:val="Comment Text Char"/>
    <w:basedOn w:val="DefaultParagraphFont"/>
    <w:link w:val="CommentText"/>
    <w:uiPriority w:val="99"/>
    <w:semiHidden/>
    <w:rsid w:val="003872A2"/>
    <w:rPr>
      <w:rFonts w:eastAsiaTheme="minorEastAsia"/>
      <w:sz w:val="20"/>
      <w:szCs w:val="20"/>
      <w:lang w:eastAsia="zh-CN"/>
    </w:rPr>
  </w:style>
  <w:style w:type="paragraph" w:styleId="BalloonText">
    <w:name w:val="Balloon Text"/>
    <w:basedOn w:val="Normal"/>
    <w:link w:val="BalloonTextChar"/>
    <w:uiPriority w:val="99"/>
    <w:semiHidden/>
    <w:unhideWhenUsed/>
    <w:rsid w:val="003872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2A2"/>
    <w:rPr>
      <w:rFonts w:ascii="Times New Roman" w:eastAsiaTheme="minorEastAsia" w:hAnsi="Times New Roman" w:cs="Times New Roman"/>
      <w:sz w:val="18"/>
      <w:szCs w:val="18"/>
      <w:lang w:eastAsia="zh-CN"/>
    </w:rPr>
  </w:style>
  <w:style w:type="paragraph" w:styleId="CommentSubject">
    <w:name w:val="annotation subject"/>
    <w:basedOn w:val="CommentText"/>
    <w:next w:val="CommentText"/>
    <w:link w:val="CommentSubjectChar"/>
    <w:uiPriority w:val="99"/>
    <w:semiHidden/>
    <w:unhideWhenUsed/>
    <w:rsid w:val="003B0675"/>
    <w:rPr>
      <w:b/>
      <w:bCs/>
    </w:rPr>
  </w:style>
  <w:style w:type="character" w:customStyle="1" w:styleId="CommentSubjectChar">
    <w:name w:val="Comment Subject Char"/>
    <w:basedOn w:val="CommentTextChar"/>
    <w:link w:val="CommentSubject"/>
    <w:uiPriority w:val="99"/>
    <w:semiHidden/>
    <w:rsid w:val="003B0675"/>
    <w:rPr>
      <w:rFonts w:eastAsiaTheme="minorEastAsia"/>
      <w:b/>
      <w:bCs/>
      <w:sz w:val="20"/>
      <w:szCs w:val="20"/>
      <w:lang w:eastAsia="zh-CN"/>
    </w:rPr>
  </w:style>
  <w:style w:type="character" w:styleId="PlaceholderText">
    <w:name w:val="Placeholder Text"/>
    <w:basedOn w:val="DefaultParagraphFont"/>
    <w:uiPriority w:val="99"/>
    <w:semiHidden/>
    <w:rsid w:val="004C7A8B"/>
    <w:rPr>
      <w:color w:val="808080"/>
    </w:rPr>
  </w:style>
  <w:style w:type="character" w:customStyle="1" w:styleId="Heading3Char">
    <w:name w:val="Heading 3 Char"/>
    <w:basedOn w:val="DefaultParagraphFont"/>
    <w:link w:val="Heading3"/>
    <w:uiPriority w:val="9"/>
    <w:semiHidden/>
    <w:rsid w:val="006C0BFB"/>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371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40"/>
    <w:rPr>
      <w:rFonts w:eastAsiaTheme="minorEastAsia"/>
      <w:sz w:val="22"/>
      <w:szCs w:val="22"/>
      <w:lang w:eastAsia="zh-CN"/>
    </w:rPr>
  </w:style>
  <w:style w:type="paragraph" w:styleId="Footer">
    <w:name w:val="footer"/>
    <w:basedOn w:val="Normal"/>
    <w:link w:val="FooterChar"/>
    <w:uiPriority w:val="99"/>
    <w:unhideWhenUsed/>
    <w:rsid w:val="00371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4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6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6AA4-D1BE-5549-AE31-7AF01224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14168</Words>
  <Characters>80763</Characters>
  <Application>Microsoft Macintosh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 Sun</dc:creator>
  <cp:keywords/>
  <dc:description/>
  <cp:lastModifiedBy>Vanessa Nguyen</cp:lastModifiedBy>
  <cp:revision>2</cp:revision>
  <dcterms:created xsi:type="dcterms:W3CDTF">2019-12-06T04:36:00Z</dcterms:created>
  <dcterms:modified xsi:type="dcterms:W3CDTF">2019-12-06T04:36:00Z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8b345234-593d-3b69-9979-f59af9b2a4ea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